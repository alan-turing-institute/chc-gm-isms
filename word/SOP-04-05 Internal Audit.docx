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1BB4" w:rsidRPr="009D002B" w:rsidRDefault="00FA63A0" w:rsidP="009A1BB4">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9A1BB4" w:rsidRPr="009D002B" w:rsidRDefault="009938AE" w:rsidP="009A1BB4"/>
    <w:p w:rsidR="009A1BB4" w:rsidRPr="005B6D5E" w:rsidRDefault="00FA63A0" w:rsidP="009A1BB4">
      <w:pPr>
        <w:pStyle w:val="ISMSNormal"/>
        <w:jc w:val="center"/>
        <w:rPr>
          <w:b/>
        </w:rPr>
      </w:pPr>
      <w:r w:rsidRPr="005B6D5E">
        <w:rPr>
          <w:b/>
        </w:rPr>
        <w:t>STANDARD OPERATING PROCEDURE</w:t>
      </w:r>
    </w:p>
    <w:p w:rsidR="009A1BB4" w:rsidRPr="005B6D5E" w:rsidRDefault="00FA63A0" w:rsidP="009A1BB4">
      <w:pPr>
        <w:pStyle w:val="ISMSNormal"/>
        <w:jc w:val="center"/>
        <w:rPr>
          <w:b/>
        </w:rPr>
      </w:pPr>
      <w:r w:rsidRPr="005B6D5E">
        <w:rPr>
          <w:b/>
        </w:rPr>
        <w:t>Do not Photocopy</w:t>
      </w:r>
    </w:p>
    <w:p w:rsidR="009A1BB4" w:rsidRPr="005B6D5E" w:rsidRDefault="009938AE" w:rsidP="009A1BB4">
      <w:pPr>
        <w:pStyle w:val="ISMSNormal"/>
        <w:jc w:val="center"/>
        <w:rPr>
          <w:b/>
        </w:rPr>
      </w:pPr>
    </w:p>
    <w:p w:rsidR="009A1BB4" w:rsidRPr="00F06990" w:rsidRDefault="00FA63A0" w:rsidP="009A1BB4">
      <w:pPr>
        <w:pStyle w:val="ISMSNormal"/>
        <w:jc w:val="center"/>
        <w:rPr>
          <w:b/>
        </w:rPr>
      </w:pPr>
      <w:r>
        <w:rPr>
          <w:b/>
        </w:rPr>
        <w:t xml:space="preserve">Document Information Classification: </w:t>
      </w:r>
      <w:r w:rsidRPr="00AE1A55">
        <w:rPr>
          <w:b/>
        </w:rPr>
        <w:t>Unrestricted</w:t>
      </w:r>
    </w:p>
    <w:p w:rsidR="009A1BB4" w:rsidRPr="00A214A6" w:rsidRDefault="009938AE" w:rsidP="009A1BB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772D91" w:rsidTr="009A1BB4">
        <w:trPr>
          <w:jc w:val="center"/>
        </w:trPr>
        <w:tc>
          <w:tcPr>
            <w:tcW w:w="1912" w:type="pct"/>
            <w:tcBorders>
              <w:top w:val="single" w:sz="8" w:space="0" w:color="auto"/>
            </w:tcBorders>
          </w:tcPr>
          <w:p w:rsidR="009A1BB4" w:rsidRPr="005B6D5E" w:rsidRDefault="00FA63A0" w:rsidP="009A1BB4">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9A1BB4" w:rsidRPr="005B6D5E" w:rsidRDefault="00FA63A0" w:rsidP="009A1BB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391D80">
              <w:rPr>
                <w:b/>
                <w:lang w:eastAsia="en-GB"/>
              </w:rPr>
              <w:t>ISMS Internal Auditing</w:t>
            </w:r>
            <w:r w:rsidRPr="005B6D5E">
              <w:rPr>
                <w:b/>
                <w:lang w:eastAsia="en-GB"/>
              </w:rPr>
              <w:fldChar w:fldCharType="end"/>
            </w:r>
          </w:p>
        </w:tc>
      </w:tr>
      <w:tr w:rsidR="00772D91" w:rsidTr="009A1BB4">
        <w:trPr>
          <w:jc w:val="center"/>
        </w:trPr>
        <w:tc>
          <w:tcPr>
            <w:tcW w:w="1912" w:type="pct"/>
          </w:tcPr>
          <w:p w:rsidR="009A1BB4" w:rsidRPr="005B6D5E" w:rsidRDefault="00FA63A0" w:rsidP="009A1BB4">
            <w:pPr>
              <w:pStyle w:val="ISMSNormal"/>
              <w:spacing w:before="120" w:after="120"/>
              <w:rPr>
                <w:b/>
                <w:lang w:eastAsia="en-GB"/>
              </w:rPr>
            </w:pPr>
            <w:r w:rsidRPr="005B6D5E">
              <w:rPr>
                <w:b/>
                <w:lang w:eastAsia="en-GB"/>
              </w:rPr>
              <w:t>Effective Date:</w:t>
            </w:r>
          </w:p>
        </w:tc>
        <w:tc>
          <w:tcPr>
            <w:tcW w:w="3088" w:type="pct"/>
          </w:tcPr>
          <w:p w:rsidR="009A1BB4" w:rsidRPr="005B6D5E" w:rsidRDefault="00FA63A0" w:rsidP="009A1BB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391D80">
              <w:rPr>
                <w:b/>
                <w:lang w:eastAsia="en-GB"/>
              </w:rPr>
              <w:t>18 Dec 2019</w:t>
            </w:r>
            <w:r w:rsidRPr="005B6D5E">
              <w:rPr>
                <w:b/>
                <w:lang w:eastAsia="en-GB"/>
              </w:rPr>
              <w:fldChar w:fldCharType="end"/>
            </w:r>
          </w:p>
        </w:tc>
      </w:tr>
      <w:tr w:rsidR="00772D91" w:rsidTr="009A1BB4">
        <w:trPr>
          <w:jc w:val="center"/>
        </w:trPr>
        <w:tc>
          <w:tcPr>
            <w:tcW w:w="1912" w:type="pct"/>
          </w:tcPr>
          <w:p w:rsidR="009A1BB4" w:rsidRPr="005B6D5E" w:rsidRDefault="00FA63A0" w:rsidP="009A1BB4">
            <w:pPr>
              <w:pStyle w:val="ISMSNormal"/>
              <w:spacing w:before="120" w:after="120"/>
              <w:rPr>
                <w:b/>
                <w:lang w:eastAsia="en-GB"/>
              </w:rPr>
            </w:pPr>
            <w:r w:rsidRPr="005B6D5E">
              <w:rPr>
                <w:b/>
                <w:lang w:eastAsia="en-GB"/>
              </w:rPr>
              <w:t>Reference Number:</w:t>
            </w:r>
          </w:p>
        </w:tc>
        <w:tc>
          <w:tcPr>
            <w:tcW w:w="3088" w:type="pct"/>
          </w:tcPr>
          <w:p w:rsidR="009A1BB4" w:rsidRPr="005B6D5E" w:rsidRDefault="00FA63A0" w:rsidP="009A1BB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391D80">
              <w:rPr>
                <w:b/>
                <w:lang w:eastAsia="en-GB"/>
              </w:rPr>
              <w:t>SOP-04-05</w:t>
            </w:r>
            <w:r w:rsidRPr="005B6D5E">
              <w:rPr>
                <w:b/>
                <w:lang w:eastAsia="en-GB"/>
              </w:rPr>
              <w:fldChar w:fldCharType="end"/>
            </w:r>
          </w:p>
        </w:tc>
      </w:tr>
      <w:tr w:rsidR="00772D91" w:rsidTr="009A1BB4">
        <w:trPr>
          <w:jc w:val="center"/>
        </w:trPr>
        <w:tc>
          <w:tcPr>
            <w:tcW w:w="1912" w:type="pct"/>
          </w:tcPr>
          <w:p w:rsidR="009A1BB4" w:rsidRPr="005B6D5E" w:rsidRDefault="00FA63A0" w:rsidP="009A1BB4">
            <w:pPr>
              <w:pStyle w:val="ISMSNormal"/>
              <w:spacing w:before="120" w:after="120"/>
              <w:rPr>
                <w:b/>
                <w:lang w:eastAsia="en-GB"/>
              </w:rPr>
            </w:pPr>
            <w:r w:rsidRPr="005B6D5E">
              <w:rPr>
                <w:b/>
                <w:lang w:eastAsia="en-GB"/>
              </w:rPr>
              <w:t>Version Number:</w:t>
            </w:r>
          </w:p>
        </w:tc>
        <w:tc>
          <w:tcPr>
            <w:tcW w:w="3088" w:type="pct"/>
          </w:tcPr>
          <w:p w:rsidR="009A1BB4" w:rsidRPr="005B6D5E" w:rsidRDefault="00FA63A0" w:rsidP="009A1BB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391D80">
              <w:rPr>
                <w:b/>
                <w:lang w:eastAsia="en-GB"/>
              </w:rPr>
              <w:t>2.0</w:t>
            </w:r>
            <w:r w:rsidRPr="005B6D5E">
              <w:rPr>
                <w:b/>
                <w:lang w:eastAsia="en-GB"/>
              </w:rPr>
              <w:fldChar w:fldCharType="end"/>
            </w:r>
          </w:p>
        </w:tc>
      </w:tr>
      <w:tr w:rsidR="00772D91" w:rsidTr="009A1BB4">
        <w:trPr>
          <w:jc w:val="center"/>
        </w:trPr>
        <w:tc>
          <w:tcPr>
            <w:tcW w:w="1912" w:type="pct"/>
          </w:tcPr>
          <w:p w:rsidR="009A1BB4" w:rsidRPr="005B6D5E" w:rsidRDefault="00FA63A0" w:rsidP="009A1BB4">
            <w:pPr>
              <w:pStyle w:val="ISMSNormal"/>
              <w:spacing w:before="120" w:after="120"/>
              <w:rPr>
                <w:b/>
                <w:lang w:eastAsia="en-GB"/>
              </w:rPr>
            </w:pPr>
            <w:r w:rsidRPr="005B6D5E">
              <w:rPr>
                <w:b/>
                <w:lang w:eastAsia="en-GB"/>
              </w:rPr>
              <w:t>Owner:</w:t>
            </w:r>
          </w:p>
        </w:tc>
        <w:tc>
          <w:tcPr>
            <w:tcW w:w="3088" w:type="pct"/>
          </w:tcPr>
          <w:p w:rsidR="009A1BB4" w:rsidRPr="005B6D5E" w:rsidRDefault="00FA63A0" w:rsidP="009A1BB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ins w:id="0" w:author="Author">
              <w:r w:rsidR="00391D80">
                <w:rPr>
                  <w:b/>
                  <w:lang w:eastAsia="en-GB"/>
                </w:rPr>
                <w:t xml:space="preserve">ISMS Improvement Process Owner,  </w:t>
              </w:r>
            </w:ins>
            <w:del w:id="1" w:author="Author">
              <w:r w:rsidDel="00391D80">
                <w:rPr>
                  <w:b/>
                  <w:lang w:eastAsia="en-GB"/>
                </w:rPr>
                <w:delText xml:space="preserve">ISMS Improvement </w:delText>
              </w:r>
              <w:r w:rsidRPr="005B6D5E" w:rsidDel="00391D80">
                <w:rPr>
                  <w:b/>
                  <w:lang w:eastAsia="en-GB"/>
                </w:rPr>
                <w:delText xml:space="preserve">Process Owner,  </w:delText>
              </w:r>
            </w:del>
            <w:r w:rsidRPr="005B6D5E">
              <w:rPr>
                <w:b/>
                <w:lang w:eastAsia="en-GB"/>
              </w:rPr>
              <w:fldChar w:fldCharType="end"/>
            </w:r>
          </w:p>
        </w:tc>
      </w:tr>
      <w:tr w:rsidR="00772D91" w:rsidTr="009A1BB4">
        <w:trPr>
          <w:jc w:val="center"/>
        </w:trPr>
        <w:tc>
          <w:tcPr>
            <w:tcW w:w="1912" w:type="pct"/>
            <w:tcBorders>
              <w:bottom w:val="single" w:sz="8" w:space="0" w:color="auto"/>
            </w:tcBorders>
          </w:tcPr>
          <w:p w:rsidR="009A1BB4" w:rsidRPr="005B6D5E" w:rsidRDefault="00FA63A0" w:rsidP="009A1BB4">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9A1BB4" w:rsidRPr="005B6D5E" w:rsidRDefault="00FA63A0" w:rsidP="009A1BB4">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391D80">
              <w:rPr>
                <w:b/>
                <w:lang w:eastAsia="en-GB"/>
              </w:rPr>
              <w:t>18 Dec 2021</w:t>
            </w:r>
            <w:r w:rsidRPr="005B6D5E">
              <w:rPr>
                <w:b/>
                <w:lang w:eastAsia="en-GB"/>
              </w:rPr>
              <w:fldChar w:fldCharType="end"/>
            </w:r>
          </w:p>
        </w:tc>
      </w:tr>
    </w:tbl>
    <w:p w:rsidR="009A1BB4" w:rsidRPr="00A214A6" w:rsidRDefault="009938AE" w:rsidP="009A1BB4"/>
    <w:p w:rsidR="009A1BB4" w:rsidRPr="00A214A6" w:rsidRDefault="00FA63A0" w:rsidP="009A1BB4">
      <w:r w:rsidRPr="00A214A6">
        <w:br w:type="page"/>
      </w:r>
    </w:p>
    <w:p w:rsidR="009A1BB4" w:rsidRPr="009D002B" w:rsidRDefault="009938AE" w:rsidP="009A1BB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9A1BB4" w:rsidRDefault="00FA63A0" w:rsidP="009A1BB4">
          <w:pPr>
            <w:pStyle w:val="TOCHeading"/>
          </w:pPr>
          <w:r w:rsidRPr="00A35784">
            <w:t>Table of Contents</w:t>
          </w:r>
        </w:p>
        <w:p w:rsidR="009A1BB4" w:rsidRPr="006735AF" w:rsidRDefault="009938AE" w:rsidP="009A1BB4">
          <w:pPr>
            <w:rPr>
              <w:lang w:val="en-US" w:eastAsia="ja-JP"/>
            </w:rPr>
          </w:pPr>
        </w:p>
        <w:p w:rsidR="00772D91" w:rsidRDefault="00FA63A0">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5" w:history="1">
            <w:r>
              <w:rPr>
                <w:rStyle w:val="Hyperlink"/>
                <w:noProof/>
              </w:rPr>
              <w:t>1.</w:t>
            </w:r>
            <w:r>
              <w:rPr>
                <w:rFonts w:asciiTheme="minorHAnsi" w:hAnsiTheme="minorHAnsi"/>
                <w:noProof/>
              </w:rPr>
              <w:tab/>
            </w:r>
            <w:r w:rsidRPr="004E2121">
              <w:rPr>
                <w:rStyle w:val="Hyperlink"/>
                <w:noProof/>
              </w:rPr>
              <w:t>Purpose</w:t>
            </w:r>
            <w:r>
              <w:rPr>
                <w:noProof/>
              </w:rPr>
              <w:tab/>
            </w:r>
            <w:r>
              <w:rPr>
                <w:noProof/>
              </w:rPr>
              <w:fldChar w:fldCharType="begin"/>
            </w:r>
            <w:r>
              <w:rPr>
                <w:noProof/>
              </w:rPr>
              <w:instrText xml:space="preserve"> PAGEREF _Toc256000005 \h </w:instrText>
            </w:r>
            <w:r>
              <w:rPr>
                <w:noProof/>
              </w:rPr>
            </w:r>
            <w:r>
              <w:rPr>
                <w:noProof/>
              </w:rPr>
              <w:fldChar w:fldCharType="separate"/>
            </w:r>
            <w:r w:rsidR="00391D80">
              <w:rPr>
                <w:noProof/>
              </w:rPr>
              <w:t>3</w:t>
            </w:r>
            <w:r>
              <w:rPr>
                <w:noProof/>
              </w:rPr>
              <w:fldChar w:fldCharType="end"/>
            </w:r>
          </w:hyperlink>
        </w:p>
        <w:p w:rsidR="00772D91" w:rsidRDefault="00391D80">
          <w:pPr>
            <w:pStyle w:val="TOC1"/>
            <w:tabs>
              <w:tab w:val="left" w:pos="480"/>
              <w:tab w:val="right" w:leader="dot" w:pos="9016"/>
            </w:tabs>
            <w:rPr>
              <w:rFonts w:asciiTheme="minorHAnsi" w:hAnsiTheme="minorHAnsi"/>
              <w:noProof/>
            </w:rPr>
          </w:pPr>
          <w:hyperlink w:anchor="_Toc256000011" w:history="1">
            <w:r w:rsidR="00FA63A0">
              <w:rPr>
                <w:rStyle w:val="Hyperlink"/>
                <w:noProof/>
              </w:rPr>
              <w:t>2.</w:t>
            </w:r>
            <w:r w:rsidR="00FA63A0">
              <w:rPr>
                <w:rFonts w:asciiTheme="minorHAnsi" w:hAnsiTheme="minorHAnsi"/>
                <w:noProof/>
              </w:rPr>
              <w:tab/>
            </w:r>
            <w:r w:rsidR="00FA63A0" w:rsidRPr="00E2752B">
              <w:rPr>
                <w:rStyle w:val="Hyperlink"/>
                <w:noProof/>
              </w:rPr>
              <w:t>Scope</w:t>
            </w:r>
            <w:r w:rsidR="00FA63A0">
              <w:rPr>
                <w:noProof/>
              </w:rPr>
              <w:tab/>
            </w:r>
            <w:r w:rsidR="00FA63A0">
              <w:rPr>
                <w:noProof/>
              </w:rPr>
              <w:fldChar w:fldCharType="begin"/>
            </w:r>
            <w:r w:rsidR="00FA63A0">
              <w:rPr>
                <w:noProof/>
              </w:rPr>
              <w:instrText xml:space="preserve"> PAGEREF _Toc256000011 \h </w:instrText>
            </w:r>
            <w:r w:rsidR="00FA63A0">
              <w:rPr>
                <w:noProof/>
              </w:rPr>
            </w:r>
            <w:r w:rsidR="00FA63A0">
              <w:rPr>
                <w:noProof/>
              </w:rPr>
              <w:fldChar w:fldCharType="separate"/>
            </w:r>
            <w:r>
              <w:rPr>
                <w:noProof/>
              </w:rPr>
              <w:t>3</w:t>
            </w:r>
            <w:r w:rsidR="00FA63A0">
              <w:rPr>
                <w:noProof/>
              </w:rPr>
              <w:fldChar w:fldCharType="end"/>
            </w:r>
          </w:hyperlink>
        </w:p>
        <w:p w:rsidR="00772D91" w:rsidRDefault="00391D80">
          <w:pPr>
            <w:pStyle w:val="TOC1"/>
            <w:tabs>
              <w:tab w:val="left" w:pos="480"/>
              <w:tab w:val="right" w:leader="dot" w:pos="9016"/>
            </w:tabs>
            <w:rPr>
              <w:rFonts w:asciiTheme="minorHAnsi" w:hAnsiTheme="minorHAnsi"/>
              <w:noProof/>
            </w:rPr>
          </w:pPr>
          <w:hyperlink w:anchor="_Toc256000018" w:history="1">
            <w:r w:rsidR="00FA63A0">
              <w:rPr>
                <w:rStyle w:val="Hyperlink"/>
                <w:noProof/>
              </w:rPr>
              <w:t>3.</w:t>
            </w:r>
            <w:r w:rsidR="00FA63A0">
              <w:rPr>
                <w:rFonts w:asciiTheme="minorHAnsi" w:hAnsiTheme="minorHAnsi"/>
                <w:noProof/>
              </w:rPr>
              <w:tab/>
            </w:r>
            <w:r w:rsidR="00FA63A0" w:rsidRPr="00E2752B">
              <w:rPr>
                <w:rStyle w:val="Hyperlink"/>
                <w:noProof/>
              </w:rPr>
              <w:t>Responsibilities</w:t>
            </w:r>
            <w:r w:rsidR="00FA63A0">
              <w:rPr>
                <w:noProof/>
              </w:rPr>
              <w:tab/>
            </w:r>
            <w:r w:rsidR="00FA63A0">
              <w:rPr>
                <w:noProof/>
              </w:rPr>
              <w:fldChar w:fldCharType="begin"/>
            </w:r>
            <w:r w:rsidR="00FA63A0">
              <w:rPr>
                <w:noProof/>
              </w:rPr>
              <w:instrText xml:space="preserve"> PAGEREF _Toc256000018 \h </w:instrText>
            </w:r>
            <w:r w:rsidR="00FA63A0">
              <w:rPr>
                <w:noProof/>
              </w:rPr>
            </w:r>
            <w:r w:rsidR="00FA63A0">
              <w:rPr>
                <w:noProof/>
              </w:rPr>
              <w:fldChar w:fldCharType="separate"/>
            </w:r>
            <w:r>
              <w:rPr>
                <w:noProof/>
              </w:rPr>
              <w:t>3</w:t>
            </w:r>
            <w:r w:rsidR="00FA63A0">
              <w:rPr>
                <w:noProof/>
              </w:rPr>
              <w:fldChar w:fldCharType="end"/>
            </w:r>
          </w:hyperlink>
        </w:p>
        <w:p w:rsidR="00772D91" w:rsidRDefault="00391D80">
          <w:pPr>
            <w:pStyle w:val="TOC1"/>
            <w:tabs>
              <w:tab w:val="left" w:pos="480"/>
              <w:tab w:val="right" w:leader="dot" w:pos="9016"/>
            </w:tabs>
            <w:rPr>
              <w:rFonts w:asciiTheme="minorHAnsi" w:hAnsiTheme="minorHAnsi"/>
              <w:noProof/>
            </w:rPr>
          </w:pPr>
          <w:hyperlink w:anchor="_Toc256000020" w:history="1">
            <w:r w:rsidR="00FA63A0">
              <w:rPr>
                <w:rStyle w:val="Hyperlink"/>
                <w:noProof/>
              </w:rPr>
              <w:t>4.</w:t>
            </w:r>
            <w:r w:rsidR="00FA63A0">
              <w:rPr>
                <w:rFonts w:asciiTheme="minorHAnsi" w:hAnsiTheme="minorHAnsi"/>
                <w:noProof/>
              </w:rPr>
              <w:tab/>
            </w:r>
            <w:r w:rsidR="00FA63A0" w:rsidRPr="00E2752B">
              <w:rPr>
                <w:rStyle w:val="Hyperlink"/>
                <w:noProof/>
              </w:rPr>
              <w:t>Procedure</w:t>
            </w:r>
            <w:r w:rsidR="00FA63A0">
              <w:rPr>
                <w:noProof/>
              </w:rPr>
              <w:tab/>
            </w:r>
            <w:r w:rsidR="00FA63A0">
              <w:rPr>
                <w:noProof/>
              </w:rPr>
              <w:fldChar w:fldCharType="begin"/>
            </w:r>
            <w:r w:rsidR="00FA63A0">
              <w:rPr>
                <w:noProof/>
              </w:rPr>
              <w:instrText xml:space="preserve"> PAGEREF _Toc256000020 \h </w:instrText>
            </w:r>
            <w:r w:rsidR="00FA63A0">
              <w:rPr>
                <w:noProof/>
              </w:rPr>
            </w:r>
            <w:r w:rsidR="00FA63A0">
              <w:rPr>
                <w:noProof/>
              </w:rPr>
              <w:fldChar w:fldCharType="separate"/>
            </w:r>
            <w:r>
              <w:rPr>
                <w:noProof/>
              </w:rPr>
              <w:t>3</w:t>
            </w:r>
            <w:r w:rsidR="00FA63A0">
              <w:rPr>
                <w:noProof/>
              </w:rPr>
              <w:fldChar w:fldCharType="end"/>
            </w:r>
          </w:hyperlink>
        </w:p>
        <w:p w:rsidR="00772D91" w:rsidRDefault="00391D80">
          <w:pPr>
            <w:pStyle w:val="TOC2"/>
            <w:tabs>
              <w:tab w:val="left" w:pos="880"/>
              <w:tab w:val="right" w:leader="dot" w:pos="9016"/>
            </w:tabs>
            <w:rPr>
              <w:rFonts w:asciiTheme="minorHAnsi" w:hAnsiTheme="minorHAnsi"/>
              <w:noProof/>
            </w:rPr>
          </w:pPr>
          <w:hyperlink w:anchor="_Toc256000021" w:history="1">
            <w:r w:rsidR="00FA63A0">
              <w:rPr>
                <w:rStyle w:val="Hyperlink"/>
                <w:noProof/>
              </w:rPr>
              <w:t>4.1.</w:t>
            </w:r>
            <w:r w:rsidR="00FA63A0">
              <w:rPr>
                <w:rFonts w:asciiTheme="minorHAnsi" w:hAnsiTheme="minorHAnsi"/>
                <w:noProof/>
              </w:rPr>
              <w:tab/>
            </w:r>
            <w:r w:rsidR="00FA63A0" w:rsidRPr="00E2752B">
              <w:rPr>
                <w:rStyle w:val="Hyperlink"/>
                <w:noProof/>
              </w:rPr>
              <w:t>Audit Schedule/Calendar</w:t>
            </w:r>
            <w:r w:rsidR="00FA63A0">
              <w:rPr>
                <w:noProof/>
              </w:rPr>
              <w:tab/>
            </w:r>
            <w:r w:rsidR="00FA63A0">
              <w:rPr>
                <w:noProof/>
              </w:rPr>
              <w:fldChar w:fldCharType="begin"/>
            </w:r>
            <w:r w:rsidR="00FA63A0">
              <w:rPr>
                <w:noProof/>
              </w:rPr>
              <w:instrText xml:space="preserve"> PAGEREF _Toc256000021 \h </w:instrText>
            </w:r>
            <w:r w:rsidR="00FA63A0">
              <w:rPr>
                <w:noProof/>
              </w:rPr>
            </w:r>
            <w:r w:rsidR="00FA63A0">
              <w:rPr>
                <w:noProof/>
              </w:rPr>
              <w:fldChar w:fldCharType="separate"/>
            </w:r>
            <w:r>
              <w:rPr>
                <w:noProof/>
              </w:rPr>
              <w:t>3</w:t>
            </w:r>
            <w:r w:rsidR="00FA63A0">
              <w:rPr>
                <w:noProof/>
              </w:rPr>
              <w:fldChar w:fldCharType="end"/>
            </w:r>
          </w:hyperlink>
        </w:p>
        <w:p w:rsidR="00772D91" w:rsidRDefault="00391D80">
          <w:pPr>
            <w:pStyle w:val="TOC2"/>
            <w:tabs>
              <w:tab w:val="left" w:pos="880"/>
              <w:tab w:val="right" w:leader="dot" w:pos="9016"/>
            </w:tabs>
            <w:rPr>
              <w:rFonts w:asciiTheme="minorHAnsi" w:hAnsiTheme="minorHAnsi"/>
              <w:noProof/>
            </w:rPr>
          </w:pPr>
          <w:hyperlink w:anchor="_Toc256000031" w:history="1">
            <w:r w:rsidR="00FA63A0">
              <w:rPr>
                <w:rStyle w:val="Hyperlink"/>
                <w:noProof/>
                <w:lang w:val="en-US"/>
              </w:rPr>
              <w:t>4.2.</w:t>
            </w:r>
            <w:r w:rsidR="00FA63A0">
              <w:rPr>
                <w:rFonts w:asciiTheme="minorHAnsi" w:hAnsiTheme="minorHAnsi"/>
                <w:noProof/>
                <w:lang w:val="en-US"/>
              </w:rPr>
              <w:tab/>
            </w:r>
            <w:r w:rsidR="00FA63A0" w:rsidRPr="00E2752B">
              <w:rPr>
                <w:rStyle w:val="Hyperlink"/>
                <w:noProof/>
                <w:lang w:val="en-US"/>
              </w:rPr>
              <w:t xml:space="preserve">Audit </w:t>
            </w:r>
            <w:r w:rsidR="00FA63A0">
              <w:rPr>
                <w:rStyle w:val="Hyperlink"/>
                <w:noProof/>
                <w:lang w:val="en-US"/>
              </w:rPr>
              <w:t>P</w:t>
            </w:r>
            <w:r w:rsidR="00FA63A0" w:rsidRPr="00E2752B">
              <w:rPr>
                <w:rStyle w:val="Hyperlink"/>
                <w:noProof/>
                <w:lang w:val="en-US"/>
              </w:rPr>
              <w:t>reparation</w:t>
            </w:r>
            <w:r w:rsidR="00FA63A0">
              <w:rPr>
                <w:noProof/>
              </w:rPr>
              <w:tab/>
            </w:r>
            <w:r w:rsidR="00FA63A0">
              <w:rPr>
                <w:noProof/>
              </w:rPr>
              <w:fldChar w:fldCharType="begin"/>
            </w:r>
            <w:r w:rsidR="00FA63A0">
              <w:rPr>
                <w:noProof/>
              </w:rPr>
              <w:instrText xml:space="preserve"> PAGEREF _Toc256000031 \h </w:instrText>
            </w:r>
            <w:r w:rsidR="00FA63A0">
              <w:rPr>
                <w:noProof/>
              </w:rPr>
            </w:r>
            <w:r w:rsidR="00FA63A0">
              <w:rPr>
                <w:noProof/>
              </w:rPr>
              <w:fldChar w:fldCharType="separate"/>
            </w:r>
            <w:r>
              <w:rPr>
                <w:noProof/>
              </w:rPr>
              <w:t>4</w:t>
            </w:r>
            <w:r w:rsidR="00FA63A0">
              <w:rPr>
                <w:noProof/>
              </w:rPr>
              <w:fldChar w:fldCharType="end"/>
            </w:r>
          </w:hyperlink>
        </w:p>
        <w:p w:rsidR="00772D91" w:rsidRDefault="00391D80">
          <w:pPr>
            <w:pStyle w:val="TOC2"/>
            <w:tabs>
              <w:tab w:val="left" w:pos="880"/>
              <w:tab w:val="right" w:leader="dot" w:pos="9016"/>
            </w:tabs>
            <w:rPr>
              <w:rFonts w:asciiTheme="minorHAnsi" w:hAnsiTheme="minorHAnsi"/>
              <w:noProof/>
            </w:rPr>
          </w:pPr>
          <w:hyperlink w:anchor="_Toc256000033" w:history="1">
            <w:r w:rsidR="00FA63A0">
              <w:rPr>
                <w:rStyle w:val="Hyperlink"/>
                <w:noProof/>
                <w:lang w:val="en-US"/>
              </w:rPr>
              <w:t>4.3.</w:t>
            </w:r>
            <w:r w:rsidR="00FA63A0">
              <w:rPr>
                <w:rFonts w:asciiTheme="minorHAnsi" w:hAnsiTheme="minorHAnsi"/>
                <w:noProof/>
                <w:lang w:val="en-US"/>
              </w:rPr>
              <w:tab/>
            </w:r>
            <w:r w:rsidR="00FA63A0" w:rsidRPr="00E2752B">
              <w:rPr>
                <w:rStyle w:val="Hyperlink"/>
                <w:noProof/>
                <w:lang w:val="en-US"/>
              </w:rPr>
              <w:t>Performing the Audit</w:t>
            </w:r>
            <w:r w:rsidR="00FA63A0">
              <w:rPr>
                <w:noProof/>
              </w:rPr>
              <w:tab/>
            </w:r>
            <w:r w:rsidR="00FA63A0">
              <w:rPr>
                <w:noProof/>
              </w:rPr>
              <w:fldChar w:fldCharType="begin"/>
            </w:r>
            <w:r w:rsidR="00FA63A0">
              <w:rPr>
                <w:noProof/>
              </w:rPr>
              <w:instrText xml:space="preserve"> PAGEREF _Toc256000033 \h </w:instrText>
            </w:r>
            <w:r w:rsidR="00FA63A0">
              <w:rPr>
                <w:noProof/>
              </w:rPr>
            </w:r>
            <w:r w:rsidR="00FA63A0">
              <w:rPr>
                <w:noProof/>
              </w:rPr>
              <w:fldChar w:fldCharType="separate"/>
            </w:r>
            <w:r>
              <w:rPr>
                <w:noProof/>
              </w:rPr>
              <w:t>4</w:t>
            </w:r>
            <w:r w:rsidR="00FA63A0">
              <w:rPr>
                <w:noProof/>
              </w:rPr>
              <w:fldChar w:fldCharType="end"/>
            </w:r>
          </w:hyperlink>
        </w:p>
        <w:p w:rsidR="00772D91" w:rsidRDefault="00391D80">
          <w:pPr>
            <w:pStyle w:val="TOC2"/>
            <w:tabs>
              <w:tab w:val="left" w:pos="880"/>
              <w:tab w:val="right" w:leader="dot" w:pos="9016"/>
            </w:tabs>
            <w:rPr>
              <w:rFonts w:asciiTheme="minorHAnsi" w:hAnsiTheme="minorHAnsi"/>
              <w:noProof/>
            </w:rPr>
          </w:pPr>
          <w:hyperlink w:anchor="_Toc256000034" w:history="1">
            <w:r w:rsidR="00FA63A0">
              <w:rPr>
                <w:rStyle w:val="Hyperlink"/>
                <w:noProof/>
                <w:lang w:val="en-US"/>
              </w:rPr>
              <w:t>4.4.</w:t>
            </w:r>
            <w:r w:rsidR="00FA63A0">
              <w:rPr>
                <w:rFonts w:asciiTheme="minorHAnsi" w:hAnsiTheme="minorHAnsi"/>
                <w:noProof/>
                <w:lang w:val="en-US"/>
              </w:rPr>
              <w:tab/>
            </w:r>
            <w:r w:rsidR="00FA63A0">
              <w:rPr>
                <w:rStyle w:val="Hyperlink"/>
                <w:noProof/>
                <w:lang w:val="en-US"/>
              </w:rPr>
              <w:t>Completing the Audit</w:t>
            </w:r>
            <w:r w:rsidR="00FA63A0">
              <w:rPr>
                <w:noProof/>
              </w:rPr>
              <w:tab/>
            </w:r>
            <w:r w:rsidR="00FA63A0">
              <w:rPr>
                <w:noProof/>
              </w:rPr>
              <w:fldChar w:fldCharType="begin"/>
            </w:r>
            <w:r w:rsidR="00FA63A0">
              <w:rPr>
                <w:noProof/>
              </w:rPr>
              <w:instrText xml:space="preserve"> PAGEREF _Toc256000034 \h </w:instrText>
            </w:r>
            <w:r w:rsidR="00FA63A0">
              <w:rPr>
                <w:noProof/>
              </w:rPr>
            </w:r>
            <w:r w:rsidR="00FA63A0">
              <w:rPr>
                <w:noProof/>
              </w:rPr>
              <w:fldChar w:fldCharType="separate"/>
            </w:r>
            <w:r>
              <w:rPr>
                <w:noProof/>
              </w:rPr>
              <w:t>4</w:t>
            </w:r>
            <w:r w:rsidR="00FA63A0">
              <w:rPr>
                <w:noProof/>
              </w:rPr>
              <w:fldChar w:fldCharType="end"/>
            </w:r>
          </w:hyperlink>
        </w:p>
        <w:p w:rsidR="00772D91" w:rsidRDefault="00391D80">
          <w:pPr>
            <w:pStyle w:val="TOC1"/>
            <w:tabs>
              <w:tab w:val="left" w:pos="480"/>
              <w:tab w:val="right" w:leader="dot" w:pos="9016"/>
            </w:tabs>
            <w:rPr>
              <w:rFonts w:asciiTheme="minorHAnsi" w:hAnsiTheme="minorHAnsi"/>
              <w:noProof/>
            </w:rPr>
          </w:pPr>
          <w:hyperlink w:anchor="_Toc256000044" w:history="1">
            <w:r w:rsidR="00FA63A0">
              <w:rPr>
                <w:rStyle w:val="Hyperlink"/>
                <w:noProof/>
              </w:rPr>
              <w:t>5.</w:t>
            </w:r>
            <w:r w:rsidR="00FA63A0">
              <w:rPr>
                <w:rFonts w:asciiTheme="minorHAnsi" w:hAnsiTheme="minorHAnsi"/>
                <w:noProof/>
              </w:rPr>
              <w:tab/>
            </w:r>
            <w:r w:rsidR="00FA63A0">
              <w:rPr>
                <w:rStyle w:val="Hyperlink"/>
                <w:noProof/>
              </w:rPr>
              <w:t>Cross-referenced ISMS Documents</w:t>
            </w:r>
            <w:r w:rsidR="00FA63A0">
              <w:rPr>
                <w:noProof/>
              </w:rPr>
              <w:tab/>
            </w:r>
            <w:r w:rsidR="00FA63A0">
              <w:rPr>
                <w:noProof/>
              </w:rPr>
              <w:fldChar w:fldCharType="begin"/>
            </w:r>
            <w:r w:rsidR="00FA63A0">
              <w:rPr>
                <w:noProof/>
              </w:rPr>
              <w:instrText xml:space="preserve"> PAGEREF _Toc256000044 \h </w:instrText>
            </w:r>
            <w:r w:rsidR="00FA63A0">
              <w:rPr>
                <w:noProof/>
              </w:rPr>
            </w:r>
            <w:r w:rsidR="00FA63A0">
              <w:rPr>
                <w:noProof/>
              </w:rPr>
              <w:fldChar w:fldCharType="separate"/>
            </w:r>
            <w:r>
              <w:rPr>
                <w:noProof/>
              </w:rPr>
              <w:t>5</w:t>
            </w:r>
            <w:r w:rsidR="00FA63A0">
              <w:rPr>
                <w:noProof/>
              </w:rPr>
              <w:fldChar w:fldCharType="end"/>
            </w:r>
          </w:hyperlink>
        </w:p>
        <w:p w:rsidR="00772D91" w:rsidRDefault="00391D80">
          <w:pPr>
            <w:pStyle w:val="TOC1"/>
            <w:tabs>
              <w:tab w:val="left" w:pos="480"/>
              <w:tab w:val="right" w:leader="dot" w:pos="9016"/>
            </w:tabs>
            <w:rPr>
              <w:rFonts w:asciiTheme="minorHAnsi" w:hAnsiTheme="minorHAnsi"/>
              <w:noProof/>
            </w:rPr>
          </w:pPr>
          <w:hyperlink w:anchor="_Toc256000046" w:history="1">
            <w:r w:rsidR="00FA63A0">
              <w:rPr>
                <w:rStyle w:val="Hyperlink"/>
                <w:noProof/>
              </w:rPr>
              <w:t>6.</w:t>
            </w:r>
            <w:r w:rsidR="00FA63A0">
              <w:rPr>
                <w:rFonts w:asciiTheme="minorHAnsi" w:hAnsiTheme="minorHAnsi"/>
                <w:noProof/>
              </w:rPr>
              <w:tab/>
            </w:r>
            <w:r w:rsidR="00FA63A0" w:rsidRPr="003C5CE3">
              <w:rPr>
                <w:rStyle w:val="Hyperlink"/>
                <w:noProof/>
              </w:rPr>
              <w:t>Appendices</w:t>
            </w:r>
            <w:r w:rsidR="00FA63A0">
              <w:rPr>
                <w:noProof/>
              </w:rPr>
              <w:tab/>
            </w:r>
            <w:r w:rsidR="00FA63A0">
              <w:rPr>
                <w:noProof/>
              </w:rPr>
              <w:fldChar w:fldCharType="begin"/>
            </w:r>
            <w:r w:rsidR="00FA63A0">
              <w:rPr>
                <w:noProof/>
              </w:rPr>
              <w:instrText xml:space="preserve"> PAGEREF _Toc256000046 \h </w:instrText>
            </w:r>
            <w:r w:rsidR="00FA63A0">
              <w:rPr>
                <w:noProof/>
              </w:rPr>
            </w:r>
            <w:r w:rsidR="00FA63A0">
              <w:rPr>
                <w:noProof/>
              </w:rPr>
              <w:fldChar w:fldCharType="separate"/>
            </w:r>
            <w:r>
              <w:rPr>
                <w:noProof/>
              </w:rPr>
              <w:t>5</w:t>
            </w:r>
            <w:r w:rsidR="00FA63A0">
              <w:rPr>
                <w:noProof/>
              </w:rPr>
              <w:fldChar w:fldCharType="end"/>
            </w:r>
          </w:hyperlink>
        </w:p>
        <w:p w:rsidR="00772D91" w:rsidRDefault="00391D80">
          <w:pPr>
            <w:pStyle w:val="TOC2"/>
            <w:tabs>
              <w:tab w:val="left" w:pos="880"/>
              <w:tab w:val="right" w:leader="dot" w:pos="9016"/>
            </w:tabs>
            <w:rPr>
              <w:rFonts w:asciiTheme="minorHAnsi" w:hAnsiTheme="minorHAnsi"/>
              <w:noProof/>
            </w:rPr>
          </w:pPr>
          <w:hyperlink w:anchor="_Toc256000047" w:history="1">
            <w:r w:rsidR="00FA63A0">
              <w:rPr>
                <w:rStyle w:val="Hyperlink"/>
                <w:noProof/>
              </w:rPr>
              <w:t>6.1.</w:t>
            </w:r>
            <w:r w:rsidR="00FA63A0">
              <w:rPr>
                <w:rFonts w:asciiTheme="minorHAnsi" w:hAnsiTheme="minorHAnsi"/>
                <w:noProof/>
              </w:rPr>
              <w:tab/>
            </w:r>
            <w:r w:rsidR="00FA63A0">
              <w:rPr>
                <w:rStyle w:val="Hyperlink"/>
                <w:noProof/>
              </w:rPr>
              <w:t>Guideline for Completing Internal Audit Records in Q-Pulse</w:t>
            </w:r>
            <w:r w:rsidR="00FA63A0">
              <w:rPr>
                <w:noProof/>
              </w:rPr>
              <w:tab/>
            </w:r>
            <w:r w:rsidR="00FA63A0">
              <w:rPr>
                <w:noProof/>
              </w:rPr>
              <w:fldChar w:fldCharType="begin"/>
            </w:r>
            <w:r w:rsidR="00FA63A0">
              <w:rPr>
                <w:noProof/>
              </w:rPr>
              <w:instrText xml:space="preserve"> PAGEREF _Toc256000047 \h </w:instrText>
            </w:r>
            <w:r w:rsidR="00FA63A0">
              <w:rPr>
                <w:noProof/>
              </w:rPr>
            </w:r>
            <w:r w:rsidR="00FA63A0">
              <w:rPr>
                <w:noProof/>
              </w:rPr>
              <w:fldChar w:fldCharType="separate"/>
            </w:r>
            <w:r>
              <w:rPr>
                <w:noProof/>
              </w:rPr>
              <w:t>5</w:t>
            </w:r>
            <w:r w:rsidR="00FA63A0">
              <w:rPr>
                <w:noProof/>
              </w:rPr>
              <w:fldChar w:fldCharType="end"/>
            </w:r>
          </w:hyperlink>
        </w:p>
        <w:p w:rsidR="00772D91" w:rsidRDefault="00391D80">
          <w:pPr>
            <w:pStyle w:val="TOC3"/>
            <w:tabs>
              <w:tab w:val="left" w:pos="1320"/>
              <w:tab w:val="right" w:leader="dot" w:pos="9016"/>
            </w:tabs>
            <w:rPr>
              <w:rFonts w:asciiTheme="minorHAnsi" w:hAnsiTheme="minorHAnsi"/>
              <w:noProof/>
            </w:rPr>
          </w:pPr>
          <w:hyperlink w:anchor="_Toc256000057" w:history="1">
            <w:r w:rsidR="00FA63A0">
              <w:rPr>
                <w:rStyle w:val="Hyperlink"/>
                <w:noProof/>
              </w:rPr>
              <w:t>6.1.1.</w:t>
            </w:r>
            <w:r w:rsidR="00FA63A0">
              <w:rPr>
                <w:rFonts w:asciiTheme="minorHAnsi" w:hAnsiTheme="minorHAnsi"/>
                <w:noProof/>
              </w:rPr>
              <w:tab/>
            </w:r>
            <w:r w:rsidR="00FA63A0">
              <w:rPr>
                <w:rStyle w:val="Hyperlink"/>
                <w:noProof/>
              </w:rPr>
              <w:t>Confirming Audit Schedule</w:t>
            </w:r>
            <w:r w:rsidR="00FA63A0">
              <w:rPr>
                <w:noProof/>
              </w:rPr>
              <w:tab/>
            </w:r>
            <w:r w:rsidR="00FA63A0">
              <w:rPr>
                <w:noProof/>
              </w:rPr>
              <w:fldChar w:fldCharType="begin"/>
            </w:r>
            <w:r w:rsidR="00FA63A0">
              <w:rPr>
                <w:noProof/>
              </w:rPr>
              <w:instrText xml:space="preserve"> PAGEREF _Toc256000057 \h </w:instrText>
            </w:r>
            <w:r w:rsidR="00FA63A0">
              <w:rPr>
                <w:noProof/>
              </w:rPr>
            </w:r>
            <w:r w:rsidR="00FA63A0">
              <w:rPr>
                <w:noProof/>
              </w:rPr>
              <w:fldChar w:fldCharType="separate"/>
            </w:r>
            <w:r>
              <w:rPr>
                <w:noProof/>
              </w:rPr>
              <w:t>5</w:t>
            </w:r>
            <w:r w:rsidR="00FA63A0">
              <w:rPr>
                <w:noProof/>
              </w:rPr>
              <w:fldChar w:fldCharType="end"/>
            </w:r>
          </w:hyperlink>
        </w:p>
        <w:p w:rsidR="00772D91" w:rsidRDefault="00391D80">
          <w:pPr>
            <w:pStyle w:val="TOC3"/>
            <w:tabs>
              <w:tab w:val="left" w:pos="1320"/>
              <w:tab w:val="right" w:leader="dot" w:pos="9016"/>
            </w:tabs>
            <w:rPr>
              <w:rFonts w:asciiTheme="minorHAnsi" w:hAnsiTheme="minorHAnsi"/>
              <w:noProof/>
            </w:rPr>
          </w:pPr>
          <w:hyperlink w:anchor="_Toc256000059" w:history="1">
            <w:r w:rsidR="00FA63A0">
              <w:rPr>
                <w:rStyle w:val="Hyperlink"/>
                <w:noProof/>
              </w:rPr>
              <w:t>6.1.2.</w:t>
            </w:r>
            <w:r w:rsidR="00FA63A0">
              <w:rPr>
                <w:rFonts w:asciiTheme="minorHAnsi" w:hAnsiTheme="minorHAnsi"/>
                <w:noProof/>
              </w:rPr>
              <w:tab/>
            </w:r>
            <w:r w:rsidR="00FA63A0">
              <w:rPr>
                <w:rStyle w:val="Hyperlink"/>
                <w:noProof/>
              </w:rPr>
              <w:t>Adding an Auditor or Auditee</w:t>
            </w:r>
            <w:r w:rsidR="00FA63A0">
              <w:rPr>
                <w:noProof/>
              </w:rPr>
              <w:tab/>
            </w:r>
            <w:r w:rsidR="00FA63A0">
              <w:rPr>
                <w:noProof/>
              </w:rPr>
              <w:fldChar w:fldCharType="begin"/>
            </w:r>
            <w:r w:rsidR="00FA63A0">
              <w:rPr>
                <w:noProof/>
              </w:rPr>
              <w:instrText xml:space="preserve"> PAGEREF _Toc256000059 \h </w:instrText>
            </w:r>
            <w:r w:rsidR="00FA63A0">
              <w:rPr>
                <w:noProof/>
              </w:rPr>
            </w:r>
            <w:r w:rsidR="00FA63A0">
              <w:rPr>
                <w:noProof/>
              </w:rPr>
              <w:fldChar w:fldCharType="separate"/>
            </w:r>
            <w:r>
              <w:rPr>
                <w:noProof/>
              </w:rPr>
              <w:t>5</w:t>
            </w:r>
            <w:r w:rsidR="00FA63A0">
              <w:rPr>
                <w:noProof/>
              </w:rPr>
              <w:fldChar w:fldCharType="end"/>
            </w:r>
          </w:hyperlink>
        </w:p>
        <w:p w:rsidR="00772D91" w:rsidRDefault="00391D80">
          <w:pPr>
            <w:pStyle w:val="TOC3"/>
            <w:tabs>
              <w:tab w:val="left" w:pos="1320"/>
              <w:tab w:val="right" w:leader="dot" w:pos="9016"/>
            </w:tabs>
            <w:rPr>
              <w:rFonts w:asciiTheme="minorHAnsi" w:hAnsiTheme="minorHAnsi"/>
              <w:noProof/>
            </w:rPr>
          </w:pPr>
          <w:hyperlink w:anchor="_Toc256000060" w:history="1">
            <w:r w:rsidR="00FA63A0">
              <w:rPr>
                <w:rStyle w:val="Hyperlink"/>
                <w:noProof/>
              </w:rPr>
              <w:t>6.1.3.</w:t>
            </w:r>
            <w:r w:rsidR="00FA63A0">
              <w:rPr>
                <w:rFonts w:asciiTheme="minorHAnsi" w:hAnsiTheme="minorHAnsi"/>
                <w:noProof/>
              </w:rPr>
              <w:tab/>
            </w:r>
            <w:r w:rsidR="00FA63A0">
              <w:rPr>
                <w:rStyle w:val="Hyperlink"/>
                <w:noProof/>
              </w:rPr>
              <w:t>Checking Scope Items</w:t>
            </w:r>
            <w:r w:rsidR="00FA63A0">
              <w:rPr>
                <w:noProof/>
              </w:rPr>
              <w:tab/>
            </w:r>
            <w:r w:rsidR="00FA63A0">
              <w:rPr>
                <w:noProof/>
              </w:rPr>
              <w:fldChar w:fldCharType="begin"/>
            </w:r>
            <w:r w:rsidR="00FA63A0">
              <w:rPr>
                <w:noProof/>
              </w:rPr>
              <w:instrText xml:space="preserve"> PAGEREF _Toc256000060 \h </w:instrText>
            </w:r>
            <w:r w:rsidR="00FA63A0">
              <w:rPr>
                <w:noProof/>
              </w:rPr>
            </w:r>
            <w:r w:rsidR="00FA63A0">
              <w:rPr>
                <w:noProof/>
              </w:rPr>
              <w:fldChar w:fldCharType="separate"/>
            </w:r>
            <w:r>
              <w:rPr>
                <w:noProof/>
              </w:rPr>
              <w:t>6</w:t>
            </w:r>
            <w:r w:rsidR="00FA63A0">
              <w:rPr>
                <w:noProof/>
              </w:rPr>
              <w:fldChar w:fldCharType="end"/>
            </w:r>
          </w:hyperlink>
        </w:p>
        <w:p w:rsidR="00772D91" w:rsidRDefault="00391D80">
          <w:pPr>
            <w:pStyle w:val="TOC3"/>
            <w:tabs>
              <w:tab w:val="left" w:pos="1320"/>
              <w:tab w:val="right" w:leader="dot" w:pos="9016"/>
            </w:tabs>
            <w:rPr>
              <w:rFonts w:asciiTheme="minorHAnsi" w:hAnsiTheme="minorHAnsi"/>
              <w:noProof/>
            </w:rPr>
          </w:pPr>
          <w:hyperlink w:anchor="_Toc256000066" w:history="1">
            <w:r w:rsidR="00FA63A0">
              <w:rPr>
                <w:rStyle w:val="Hyperlink"/>
                <w:noProof/>
              </w:rPr>
              <w:t>6.1.4.</w:t>
            </w:r>
            <w:r w:rsidR="00FA63A0">
              <w:rPr>
                <w:rFonts w:asciiTheme="minorHAnsi" w:hAnsiTheme="minorHAnsi"/>
                <w:noProof/>
              </w:rPr>
              <w:tab/>
            </w:r>
            <w:r w:rsidR="00FA63A0">
              <w:rPr>
                <w:rStyle w:val="Hyperlink"/>
                <w:noProof/>
              </w:rPr>
              <w:t>Managing Checklists</w:t>
            </w:r>
            <w:r w:rsidR="00FA63A0">
              <w:rPr>
                <w:noProof/>
              </w:rPr>
              <w:tab/>
            </w:r>
            <w:r w:rsidR="00FA63A0">
              <w:rPr>
                <w:noProof/>
              </w:rPr>
              <w:fldChar w:fldCharType="begin"/>
            </w:r>
            <w:r w:rsidR="00FA63A0">
              <w:rPr>
                <w:noProof/>
              </w:rPr>
              <w:instrText xml:space="preserve"> PAGEREF _Toc256000066 \h </w:instrText>
            </w:r>
            <w:r w:rsidR="00FA63A0">
              <w:rPr>
                <w:noProof/>
              </w:rPr>
            </w:r>
            <w:r w:rsidR="00FA63A0">
              <w:rPr>
                <w:noProof/>
              </w:rPr>
              <w:fldChar w:fldCharType="separate"/>
            </w:r>
            <w:r>
              <w:rPr>
                <w:noProof/>
              </w:rPr>
              <w:t>7</w:t>
            </w:r>
            <w:r w:rsidR="00FA63A0">
              <w:rPr>
                <w:noProof/>
              </w:rPr>
              <w:fldChar w:fldCharType="end"/>
            </w:r>
          </w:hyperlink>
        </w:p>
        <w:p w:rsidR="00772D91" w:rsidRDefault="00391D80">
          <w:pPr>
            <w:pStyle w:val="TOC4"/>
            <w:tabs>
              <w:tab w:val="left" w:pos="1920"/>
              <w:tab w:val="right" w:leader="dot" w:pos="9016"/>
            </w:tabs>
            <w:rPr>
              <w:rFonts w:asciiTheme="minorHAnsi" w:hAnsiTheme="minorHAnsi"/>
              <w:noProof/>
            </w:rPr>
          </w:pPr>
          <w:hyperlink w:anchor="_Toc256000067" w:history="1">
            <w:r w:rsidR="00FA63A0">
              <w:rPr>
                <w:rStyle w:val="Hyperlink"/>
                <w:noProof/>
              </w:rPr>
              <w:t>6.1.4.1.</w:t>
            </w:r>
            <w:r w:rsidR="00FA63A0">
              <w:rPr>
                <w:rFonts w:asciiTheme="minorHAnsi" w:hAnsiTheme="minorHAnsi"/>
                <w:noProof/>
              </w:rPr>
              <w:tab/>
            </w:r>
            <w:r w:rsidR="00FA63A0">
              <w:rPr>
                <w:rStyle w:val="Hyperlink"/>
                <w:noProof/>
              </w:rPr>
              <w:t>Adding a Checklist</w:t>
            </w:r>
            <w:r w:rsidR="00FA63A0">
              <w:rPr>
                <w:noProof/>
              </w:rPr>
              <w:tab/>
            </w:r>
            <w:r w:rsidR="00FA63A0">
              <w:rPr>
                <w:noProof/>
              </w:rPr>
              <w:fldChar w:fldCharType="begin"/>
            </w:r>
            <w:r w:rsidR="00FA63A0">
              <w:rPr>
                <w:noProof/>
              </w:rPr>
              <w:instrText xml:space="preserve"> PAGEREF _Toc256000067 \h </w:instrText>
            </w:r>
            <w:r w:rsidR="00FA63A0">
              <w:rPr>
                <w:noProof/>
              </w:rPr>
            </w:r>
            <w:r w:rsidR="00FA63A0">
              <w:rPr>
                <w:noProof/>
              </w:rPr>
              <w:fldChar w:fldCharType="separate"/>
            </w:r>
            <w:r>
              <w:rPr>
                <w:noProof/>
              </w:rPr>
              <w:t>7</w:t>
            </w:r>
            <w:r w:rsidR="00FA63A0">
              <w:rPr>
                <w:noProof/>
              </w:rPr>
              <w:fldChar w:fldCharType="end"/>
            </w:r>
          </w:hyperlink>
        </w:p>
        <w:p w:rsidR="00772D91" w:rsidRDefault="00391D80">
          <w:pPr>
            <w:pStyle w:val="TOC4"/>
            <w:tabs>
              <w:tab w:val="left" w:pos="1920"/>
              <w:tab w:val="right" w:leader="dot" w:pos="9016"/>
            </w:tabs>
            <w:rPr>
              <w:rFonts w:asciiTheme="minorHAnsi" w:hAnsiTheme="minorHAnsi"/>
              <w:noProof/>
            </w:rPr>
          </w:pPr>
          <w:hyperlink w:anchor="_Toc256000077" w:history="1">
            <w:r w:rsidR="00FA63A0">
              <w:rPr>
                <w:rStyle w:val="Hyperlink"/>
                <w:noProof/>
              </w:rPr>
              <w:t>6.1.4.2.</w:t>
            </w:r>
            <w:r w:rsidR="00FA63A0">
              <w:rPr>
                <w:rFonts w:asciiTheme="minorHAnsi" w:hAnsiTheme="minorHAnsi"/>
                <w:noProof/>
              </w:rPr>
              <w:tab/>
            </w:r>
            <w:r w:rsidR="00FA63A0">
              <w:rPr>
                <w:rStyle w:val="Hyperlink"/>
                <w:noProof/>
              </w:rPr>
              <w:t>Editing a Checklist</w:t>
            </w:r>
            <w:r w:rsidR="00FA63A0">
              <w:rPr>
                <w:noProof/>
              </w:rPr>
              <w:tab/>
            </w:r>
            <w:r w:rsidR="00FA63A0">
              <w:rPr>
                <w:noProof/>
              </w:rPr>
              <w:fldChar w:fldCharType="begin"/>
            </w:r>
            <w:r w:rsidR="00FA63A0">
              <w:rPr>
                <w:noProof/>
              </w:rPr>
              <w:instrText xml:space="preserve"> PAGEREF _Toc256000077 \h </w:instrText>
            </w:r>
            <w:r w:rsidR="00FA63A0">
              <w:rPr>
                <w:noProof/>
              </w:rPr>
            </w:r>
            <w:r w:rsidR="00FA63A0">
              <w:rPr>
                <w:noProof/>
              </w:rPr>
              <w:fldChar w:fldCharType="separate"/>
            </w:r>
            <w:r>
              <w:rPr>
                <w:noProof/>
              </w:rPr>
              <w:t>10</w:t>
            </w:r>
            <w:r w:rsidR="00FA63A0">
              <w:rPr>
                <w:noProof/>
              </w:rPr>
              <w:fldChar w:fldCharType="end"/>
            </w:r>
          </w:hyperlink>
        </w:p>
        <w:p w:rsidR="00772D91" w:rsidRDefault="00391D80">
          <w:pPr>
            <w:pStyle w:val="TOC4"/>
            <w:tabs>
              <w:tab w:val="left" w:pos="1920"/>
              <w:tab w:val="right" w:leader="dot" w:pos="9016"/>
            </w:tabs>
            <w:rPr>
              <w:rFonts w:asciiTheme="minorHAnsi" w:hAnsiTheme="minorHAnsi"/>
              <w:noProof/>
            </w:rPr>
          </w:pPr>
          <w:hyperlink w:anchor="_Toc256000079" w:history="1">
            <w:r w:rsidR="00FA63A0">
              <w:rPr>
                <w:rStyle w:val="Hyperlink"/>
                <w:noProof/>
              </w:rPr>
              <w:t>6.1.4.3.</w:t>
            </w:r>
            <w:r w:rsidR="00FA63A0">
              <w:rPr>
                <w:rFonts w:asciiTheme="minorHAnsi" w:hAnsiTheme="minorHAnsi"/>
                <w:noProof/>
              </w:rPr>
              <w:tab/>
            </w:r>
            <w:r w:rsidR="00FA63A0">
              <w:rPr>
                <w:rStyle w:val="Hyperlink"/>
                <w:noProof/>
              </w:rPr>
              <w:t>Printing the Checklist</w:t>
            </w:r>
            <w:r w:rsidR="00FA63A0">
              <w:rPr>
                <w:noProof/>
              </w:rPr>
              <w:tab/>
            </w:r>
            <w:r w:rsidR="00FA63A0">
              <w:rPr>
                <w:noProof/>
              </w:rPr>
              <w:fldChar w:fldCharType="begin"/>
            </w:r>
            <w:r w:rsidR="00FA63A0">
              <w:rPr>
                <w:noProof/>
              </w:rPr>
              <w:instrText xml:space="preserve"> PAGEREF _Toc256000079 \h </w:instrText>
            </w:r>
            <w:r w:rsidR="00FA63A0">
              <w:rPr>
                <w:noProof/>
              </w:rPr>
            </w:r>
            <w:r w:rsidR="00FA63A0">
              <w:rPr>
                <w:noProof/>
              </w:rPr>
              <w:fldChar w:fldCharType="separate"/>
            </w:r>
            <w:r>
              <w:rPr>
                <w:noProof/>
              </w:rPr>
              <w:t>11</w:t>
            </w:r>
            <w:r w:rsidR="00FA63A0">
              <w:rPr>
                <w:noProof/>
              </w:rPr>
              <w:fldChar w:fldCharType="end"/>
            </w:r>
          </w:hyperlink>
        </w:p>
        <w:p w:rsidR="00772D91" w:rsidRDefault="00391D80">
          <w:pPr>
            <w:pStyle w:val="TOC4"/>
            <w:tabs>
              <w:tab w:val="left" w:pos="1920"/>
              <w:tab w:val="right" w:leader="dot" w:pos="9016"/>
            </w:tabs>
            <w:rPr>
              <w:rFonts w:asciiTheme="minorHAnsi" w:hAnsiTheme="minorHAnsi"/>
              <w:noProof/>
            </w:rPr>
          </w:pPr>
          <w:hyperlink w:anchor="_Toc256000080" w:history="1">
            <w:r w:rsidR="00FA63A0">
              <w:rPr>
                <w:rStyle w:val="Hyperlink"/>
                <w:noProof/>
              </w:rPr>
              <w:t>6.1.4.4.</w:t>
            </w:r>
            <w:r w:rsidR="00FA63A0">
              <w:rPr>
                <w:rFonts w:asciiTheme="minorHAnsi" w:hAnsiTheme="minorHAnsi"/>
                <w:noProof/>
              </w:rPr>
              <w:tab/>
            </w:r>
            <w:r w:rsidR="00FA63A0">
              <w:rPr>
                <w:rStyle w:val="Hyperlink"/>
                <w:noProof/>
              </w:rPr>
              <w:t>Completing the Checklist</w:t>
            </w:r>
            <w:r w:rsidR="00FA63A0">
              <w:rPr>
                <w:noProof/>
              </w:rPr>
              <w:tab/>
            </w:r>
            <w:r w:rsidR="00FA63A0">
              <w:rPr>
                <w:noProof/>
              </w:rPr>
              <w:fldChar w:fldCharType="begin"/>
            </w:r>
            <w:r w:rsidR="00FA63A0">
              <w:rPr>
                <w:noProof/>
              </w:rPr>
              <w:instrText xml:space="preserve"> PAGEREF _Toc256000080 \h </w:instrText>
            </w:r>
            <w:r w:rsidR="00FA63A0">
              <w:rPr>
                <w:noProof/>
              </w:rPr>
            </w:r>
            <w:r w:rsidR="00FA63A0">
              <w:rPr>
                <w:noProof/>
              </w:rPr>
              <w:fldChar w:fldCharType="separate"/>
            </w:r>
            <w:r>
              <w:rPr>
                <w:noProof/>
              </w:rPr>
              <w:t>11</w:t>
            </w:r>
            <w:r w:rsidR="00FA63A0">
              <w:rPr>
                <w:noProof/>
              </w:rPr>
              <w:fldChar w:fldCharType="end"/>
            </w:r>
          </w:hyperlink>
        </w:p>
        <w:p w:rsidR="00772D91" w:rsidRDefault="00391D80">
          <w:pPr>
            <w:pStyle w:val="TOC4"/>
            <w:tabs>
              <w:tab w:val="left" w:pos="1920"/>
              <w:tab w:val="right" w:leader="dot" w:pos="9016"/>
            </w:tabs>
            <w:rPr>
              <w:rFonts w:asciiTheme="minorHAnsi" w:hAnsiTheme="minorHAnsi"/>
              <w:noProof/>
            </w:rPr>
          </w:pPr>
          <w:r>
            <w:rPr>
              <w:noProof/>
            </w:rPr>
            <w:fldChar w:fldCharType="begin"/>
          </w:r>
          <w:r>
            <w:rPr>
              <w:noProof/>
            </w:rPr>
            <w:instrText xml:space="preserve"> HYPERLINK \l "_Toc256000085" </w:instrText>
          </w:r>
          <w:r>
            <w:rPr>
              <w:noProof/>
            </w:rPr>
            <w:fldChar w:fldCharType="separate"/>
          </w:r>
          <w:r w:rsidR="00FA63A0">
            <w:rPr>
              <w:rStyle w:val="Hyperlink"/>
              <w:noProof/>
            </w:rPr>
            <w:t>6.1.4.5.</w:t>
          </w:r>
          <w:r w:rsidR="00FA63A0">
            <w:rPr>
              <w:rFonts w:asciiTheme="minorHAnsi" w:hAnsiTheme="minorHAnsi"/>
              <w:noProof/>
            </w:rPr>
            <w:tab/>
          </w:r>
          <w:r w:rsidR="00FA63A0">
            <w:rPr>
              <w:rStyle w:val="Hyperlink"/>
              <w:noProof/>
            </w:rPr>
            <w:t>Raising Findings</w:t>
          </w:r>
          <w:r w:rsidR="00FA63A0">
            <w:rPr>
              <w:noProof/>
            </w:rPr>
            <w:tab/>
          </w:r>
          <w:r w:rsidR="00FA63A0">
            <w:rPr>
              <w:noProof/>
            </w:rPr>
            <w:fldChar w:fldCharType="begin"/>
          </w:r>
          <w:r w:rsidR="00FA63A0">
            <w:rPr>
              <w:noProof/>
            </w:rPr>
            <w:instrText xml:space="preserve"> PAGEREF _Toc256000085 \h </w:instrText>
          </w:r>
          <w:r w:rsidR="00FA63A0">
            <w:rPr>
              <w:noProof/>
            </w:rPr>
          </w:r>
          <w:r w:rsidR="00FA63A0">
            <w:rPr>
              <w:noProof/>
            </w:rPr>
            <w:fldChar w:fldCharType="separate"/>
          </w:r>
          <w:ins w:id="2" w:author="Author">
            <w:r>
              <w:rPr>
                <w:noProof/>
              </w:rPr>
              <w:t>14</w:t>
            </w:r>
          </w:ins>
          <w:del w:id="3" w:author="Author">
            <w:r w:rsidDel="00391D80">
              <w:rPr>
                <w:noProof/>
              </w:rPr>
              <w:delText>14</w:delText>
            </w:r>
          </w:del>
          <w:r w:rsidR="00FA63A0">
            <w:rPr>
              <w:noProof/>
            </w:rPr>
            <w:fldChar w:fldCharType="end"/>
          </w:r>
          <w:r>
            <w:rPr>
              <w:noProof/>
            </w:rPr>
            <w:fldChar w:fldCharType="end"/>
          </w:r>
        </w:p>
        <w:p w:rsidR="00772D91" w:rsidRDefault="00FA63A0" w:rsidP="009A1BB4">
          <w:pPr>
            <w:pStyle w:val="TOCHeading"/>
            <w:jc w:val="left"/>
          </w:pPr>
          <w:r>
            <w:fldChar w:fldCharType="end"/>
          </w:r>
        </w:p>
      </w:sdtContent>
    </w:sdt>
    <w:p w:rsidR="009A1BB4" w:rsidRDefault="00FA63A0" w:rsidP="009A1BB4">
      <w:pPr>
        <w:pStyle w:val="ISMSHeading1"/>
      </w:pPr>
      <w:r>
        <w:br w:type="page"/>
      </w:r>
      <w:bookmarkStart w:id="4" w:name="_Toc256000005"/>
      <w:bookmarkStart w:id="5" w:name="_Toc256000072"/>
      <w:bookmarkStart w:id="6" w:name="_Toc256000006"/>
      <w:bookmarkStart w:id="7" w:name="_Toc256000052"/>
      <w:bookmarkStart w:id="8" w:name="_Toc256000039"/>
      <w:bookmarkStart w:id="9" w:name="_Toc256000026"/>
      <w:bookmarkStart w:id="10" w:name="_Toc256000013"/>
      <w:bookmarkStart w:id="11" w:name="_Toc256000000"/>
      <w:bookmarkStart w:id="12" w:name="_Toc481570546"/>
      <w:bookmarkStart w:id="13" w:name="_Toc490642483"/>
      <w:bookmarkStart w:id="14" w:name="_Toc493509033"/>
      <w:bookmarkStart w:id="15" w:name="_Toc965252"/>
      <w:bookmarkStart w:id="16" w:name="_Toc15306526"/>
      <w:r w:rsidRPr="004E2121">
        <w:lastRenderedPageBreak/>
        <w:t>Purpose</w:t>
      </w:r>
      <w:bookmarkEnd w:id="4"/>
      <w:bookmarkEnd w:id="5"/>
      <w:bookmarkEnd w:id="6"/>
      <w:bookmarkEnd w:id="7"/>
      <w:bookmarkEnd w:id="8"/>
      <w:bookmarkEnd w:id="9"/>
      <w:bookmarkEnd w:id="10"/>
      <w:bookmarkEnd w:id="11"/>
      <w:bookmarkEnd w:id="12"/>
      <w:bookmarkEnd w:id="13"/>
      <w:bookmarkEnd w:id="14"/>
      <w:bookmarkEnd w:id="15"/>
      <w:bookmarkEnd w:id="16"/>
    </w:p>
    <w:p w:rsidR="009A1BB4" w:rsidRDefault="00FA63A0" w:rsidP="009A1BB4">
      <w:pPr>
        <w:pStyle w:val="ISMSNormal"/>
      </w:pPr>
      <w:r>
        <w:t xml:space="preserve">The organization’s approach to managing information security and its implementation (i.e. control objectives, controls, policies, processes and procedures for information security) should be reviewed independently at planned intervals or when significant changes occur. </w:t>
      </w:r>
    </w:p>
    <w:p w:rsidR="009A1BB4" w:rsidRDefault="009938AE" w:rsidP="009A1BB4">
      <w:pPr>
        <w:pStyle w:val="ISMSNormal"/>
      </w:pPr>
    </w:p>
    <w:p w:rsidR="009A1BB4" w:rsidRDefault="00FA63A0" w:rsidP="009A1BB4">
      <w:pPr>
        <w:pStyle w:val="ISMSNormal"/>
      </w:pPr>
      <w:r w:rsidRPr="00E2752B">
        <w:t>This document describes the procedure for conducting internal audits for information security compliance and effectiveness.</w:t>
      </w:r>
    </w:p>
    <w:p w:rsidR="009A1BB4" w:rsidRPr="00E2752B" w:rsidRDefault="009938AE" w:rsidP="009A1BB4">
      <w:pPr>
        <w:pStyle w:val="ISMSNormal"/>
      </w:pPr>
    </w:p>
    <w:p w:rsidR="009A1BB4" w:rsidRPr="00E2752B" w:rsidRDefault="00FA63A0" w:rsidP="009A1BB4">
      <w:pPr>
        <w:pStyle w:val="ISMSHeading1"/>
      </w:pPr>
      <w:bookmarkStart w:id="17" w:name="_Toc256000011"/>
      <w:bookmarkStart w:id="18" w:name="_Toc256000073"/>
      <w:bookmarkStart w:id="19" w:name="_Toc256000007"/>
      <w:bookmarkStart w:id="20" w:name="_Toc256000053"/>
      <w:bookmarkStart w:id="21" w:name="_Toc256000040"/>
      <w:bookmarkStart w:id="22" w:name="_Toc256000027"/>
      <w:bookmarkStart w:id="23" w:name="_Toc256000014"/>
      <w:bookmarkStart w:id="24" w:name="_Toc256000001"/>
      <w:bookmarkStart w:id="25" w:name="_Toc481570547"/>
      <w:bookmarkStart w:id="26" w:name="_Toc490642484"/>
      <w:bookmarkStart w:id="27" w:name="_Toc493509034"/>
      <w:bookmarkStart w:id="28" w:name="_Toc965253"/>
      <w:bookmarkStart w:id="29" w:name="_Toc15306527"/>
      <w:r w:rsidRPr="00E2752B">
        <w:t>Scope</w:t>
      </w:r>
      <w:bookmarkEnd w:id="17"/>
      <w:bookmarkEnd w:id="18"/>
      <w:bookmarkEnd w:id="19"/>
      <w:bookmarkEnd w:id="20"/>
      <w:bookmarkEnd w:id="21"/>
      <w:bookmarkEnd w:id="22"/>
      <w:bookmarkEnd w:id="23"/>
      <w:bookmarkEnd w:id="24"/>
      <w:bookmarkEnd w:id="25"/>
      <w:bookmarkEnd w:id="26"/>
      <w:bookmarkEnd w:id="27"/>
      <w:bookmarkEnd w:id="28"/>
      <w:bookmarkEnd w:id="29"/>
    </w:p>
    <w:p w:rsidR="009A1BB4" w:rsidRDefault="00FA63A0" w:rsidP="009A1BB4">
      <w:pPr>
        <w:pStyle w:val="ISMSNormal"/>
      </w:pPr>
      <w:r>
        <w:t>All audits created for the ISMS and TRE (Trustworthy Research Environment).</w:t>
      </w:r>
    </w:p>
    <w:p w:rsidR="009A1BB4" w:rsidRDefault="009938AE" w:rsidP="009A1BB4">
      <w:pPr>
        <w:pStyle w:val="ISMSNormal"/>
      </w:pPr>
    </w:p>
    <w:p w:rsidR="009A1BB4" w:rsidRDefault="00FA63A0" w:rsidP="009A1BB4">
      <w:pPr>
        <w:pStyle w:val="ISMSNormal"/>
      </w:pPr>
      <w:r>
        <w:t>The management of non-conformances arising from any audit is out of scope of this procedure.</w:t>
      </w:r>
    </w:p>
    <w:p w:rsidR="009A1BB4" w:rsidRPr="00E2752B" w:rsidRDefault="009938AE" w:rsidP="009A1BB4">
      <w:pPr>
        <w:pStyle w:val="ISMSNormal"/>
      </w:pPr>
    </w:p>
    <w:p w:rsidR="009A1BB4" w:rsidRPr="00E2752B" w:rsidRDefault="00FA63A0" w:rsidP="009A1BB4">
      <w:pPr>
        <w:pStyle w:val="ISMSHeading1"/>
      </w:pPr>
      <w:bookmarkStart w:id="30" w:name="_Toc256000018"/>
      <w:bookmarkStart w:id="31" w:name="_Toc256000074"/>
      <w:bookmarkStart w:id="32" w:name="_Toc256000008"/>
      <w:bookmarkStart w:id="33" w:name="_Toc256000054"/>
      <w:bookmarkStart w:id="34" w:name="_Toc256000041"/>
      <w:bookmarkStart w:id="35" w:name="_Toc256000028"/>
      <w:bookmarkStart w:id="36" w:name="_Toc256000015"/>
      <w:bookmarkStart w:id="37" w:name="_Toc256000002"/>
      <w:bookmarkStart w:id="38" w:name="_Toc481570548"/>
      <w:bookmarkStart w:id="39" w:name="_Toc490642485"/>
      <w:bookmarkStart w:id="40" w:name="_Toc493509035"/>
      <w:bookmarkStart w:id="41" w:name="_Toc965254"/>
      <w:bookmarkStart w:id="42" w:name="_Toc15306528"/>
      <w:r w:rsidRPr="00E2752B">
        <w:t>Responsibilities</w:t>
      </w:r>
      <w:bookmarkEnd w:id="30"/>
      <w:bookmarkEnd w:id="31"/>
      <w:bookmarkEnd w:id="32"/>
      <w:bookmarkEnd w:id="33"/>
      <w:bookmarkEnd w:id="34"/>
      <w:bookmarkEnd w:id="35"/>
      <w:bookmarkEnd w:id="36"/>
      <w:bookmarkEnd w:id="37"/>
      <w:bookmarkEnd w:id="38"/>
      <w:bookmarkEnd w:id="39"/>
      <w:bookmarkEnd w:id="40"/>
      <w:bookmarkEnd w:id="41"/>
      <w:bookmarkEnd w:id="42"/>
    </w:p>
    <w:p w:rsidR="009A1BB4" w:rsidRPr="00E2752B" w:rsidRDefault="00FA63A0" w:rsidP="009A1BB4">
      <w:pPr>
        <w:pStyle w:val="ISMSNormal"/>
      </w:pPr>
      <w:r>
        <w:t xml:space="preserve">The </w:t>
      </w:r>
      <w:r w:rsidRPr="00E2752B">
        <w:t>I</w:t>
      </w:r>
      <w:r>
        <w:t>SMS Improvement process owner is responsible for:</w:t>
      </w:r>
    </w:p>
    <w:p w:rsidR="009A1BB4" w:rsidRPr="00E2752B" w:rsidRDefault="00FA63A0" w:rsidP="009A1BB4">
      <w:pPr>
        <w:pStyle w:val="ListParagraph"/>
        <w:numPr>
          <w:ilvl w:val="0"/>
          <w:numId w:val="8"/>
        </w:numPr>
      </w:pPr>
      <w:r w:rsidRPr="00E2752B">
        <w:t>Ensur</w:t>
      </w:r>
      <w:r>
        <w:t>ing</w:t>
      </w:r>
      <w:r w:rsidRPr="00E2752B">
        <w:t xml:space="preserve"> that the audit schedule is sufficient</w:t>
      </w:r>
    </w:p>
    <w:p w:rsidR="009A1BB4" w:rsidRDefault="00FA63A0" w:rsidP="009A1BB4">
      <w:pPr>
        <w:pStyle w:val="ListParagraph"/>
        <w:numPr>
          <w:ilvl w:val="0"/>
          <w:numId w:val="8"/>
        </w:numPr>
      </w:pPr>
      <w:r w:rsidRPr="00E2752B">
        <w:t>Assign</w:t>
      </w:r>
      <w:r>
        <w:t>ing</w:t>
      </w:r>
      <w:r w:rsidRPr="00E2752B">
        <w:t xml:space="preserve"> internal auditors to scheduled audits dependent on the </w:t>
      </w:r>
      <w:proofErr w:type="gramStart"/>
      <w:r w:rsidRPr="00E2752B">
        <w:t>auditors</w:t>
      </w:r>
      <w:proofErr w:type="gramEnd"/>
      <w:r w:rsidRPr="00E2752B">
        <w:t xml:space="preserve"> skills and experience</w:t>
      </w:r>
    </w:p>
    <w:p w:rsidR="009709E9" w:rsidRPr="00E2752B" w:rsidRDefault="00FA63A0" w:rsidP="009A1BB4">
      <w:pPr>
        <w:pStyle w:val="ListParagraph"/>
        <w:numPr>
          <w:ilvl w:val="0"/>
          <w:numId w:val="8"/>
        </w:numPr>
      </w:pPr>
      <w:r>
        <w:t>Ensuring the audit scope is correct</w:t>
      </w:r>
    </w:p>
    <w:p w:rsidR="009A1BB4" w:rsidRPr="00E2752B" w:rsidRDefault="00FA63A0" w:rsidP="009A1BB4">
      <w:pPr>
        <w:pStyle w:val="ListParagraph"/>
        <w:numPr>
          <w:ilvl w:val="0"/>
          <w:numId w:val="8"/>
        </w:numPr>
      </w:pPr>
      <w:r w:rsidRPr="00E2752B">
        <w:t>Monitor</w:t>
      </w:r>
      <w:r>
        <w:t>ing</w:t>
      </w:r>
      <w:r w:rsidRPr="00E2752B">
        <w:t xml:space="preserve"> the outcome of audits</w:t>
      </w:r>
    </w:p>
    <w:p w:rsidR="009A1BB4" w:rsidRPr="00E2752B" w:rsidRDefault="00FA63A0" w:rsidP="009A1BB4">
      <w:pPr>
        <w:pStyle w:val="ListParagraph"/>
        <w:numPr>
          <w:ilvl w:val="0"/>
          <w:numId w:val="8"/>
        </w:numPr>
      </w:pPr>
      <w:r w:rsidRPr="00E2752B">
        <w:t>Manag</w:t>
      </w:r>
      <w:r>
        <w:t>ing</w:t>
      </w:r>
      <w:r w:rsidRPr="00E2752B">
        <w:t xml:space="preserve"> the audit process</w:t>
      </w:r>
    </w:p>
    <w:p w:rsidR="009A1BB4" w:rsidRPr="00E2752B" w:rsidRDefault="00FA63A0" w:rsidP="009A1BB4">
      <w:pPr>
        <w:pStyle w:val="ListParagraph"/>
        <w:numPr>
          <w:ilvl w:val="0"/>
          <w:numId w:val="8"/>
        </w:numPr>
      </w:pPr>
      <w:r w:rsidRPr="00E2752B">
        <w:t>Sign</w:t>
      </w:r>
      <w:r>
        <w:t>ing</w:t>
      </w:r>
      <w:r w:rsidRPr="00E2752B">
        <w:t xml:space="preserve"> off on audit reports</w:t>
      </w:r>
    </w:p>
    <w:p w:rsidR="009A1BB4" w:rsidRPr="00E2752B" w:rsidRDefault="009938AE" w:rsidP="009A1BB4">
      <w:pPr>
        <w:pStyle w:val="ISMSNormal"/>
      </w:pPr>
    </w:p>
    <w:p w:rsidR="009A1BB4" w:rsidRPr="00E2752B" w:rsidRDefault="00FA63A0" w:rsidP="009A1BB4">
      <w:pPr>
        <w:pStyle w:val="ISMSNormal"/>
      </w:pPr>
      <w:r w:rsidRPr="00E2752B">
        <w:t xml:space="preserve">Internal Auditors </w:t>
      </w:r>
      <w:r>
        <w:t>are responsible for</w:t>
      </w:r>
      <w:r w:rsidRPr="00E2752B">
        <w:t>:</w:t>
      </w:r>
    </w:p>
    <w:p w:rsidR="009A1BB4" w:rsidRPr="00E2752B" w:rsidRDefault="00FA63A0" w:rsidP="009A1BB4">
      <w:pPr>
        <w:pStyle w:val="ListParagraph"/>
        <w:numPr>
          <w:ilvl w:val="0"/>
          <w:numId w:val="8"/>
        </w:numPr>
      </w:pPr>
      <w:r w:rsidRPr="00E2752B">
        <w:t>Ensur</w:t>
      </w:r>
      <w:r>
        <w:t>ing</w:t>
      </w:r>
      <w:r w:rsidRPr="00E2752B">
        <w:t xml:space="preserve"> their training is sufficient for conducting assigned audits</w:t>
      </w:r>
    </w:p>
    <w:p w:rsidR="009A1BB4" w:rsidRPr="00E2752B" w:rsidRDefault="00FA63A0" w:rsidP="009A1BB4">
      <w:pPr>
        <w:pStyle w:val="ListParagraph"/>
        <w:numPr>
          <w:ilvl w:val="0"/>
          <w:numId w:val="8"/>
        </w:numPr>
      </w:pPr>
      <w:r w:rsidRPr="00E2752B">
        <w:t>Schedul</w:t>
      </w:r>
      <w:r>
        <w:t>ing</w:t>
      </w:r>
      <w:r w:rsidRPr="00E2752B">
        <w:t xml:space="preserve"> specific dates for the audit with the auditees</w:t>
      </w:r>
    </w:p>
    <w:p w:rsidR="009A1BB4" w:rsidRPr="00E2752B" w:rsidRDefault="00FA63A0" w:rsidP="009A1BB4">
      <w:pPr>
        <w:pStyle w:val="ListParagraph"/>
        <w:numPr>
          <w:ilvl w:val="0"/>
          <w:numId w:val="8"/>
        </w:numPr>
      </w:pPr>
      <w:r w:rsidRPr="00E2752B">
        <w:t>Assign</w:t>
      </w:r>
      <w:r>
        <w:t>ing</w:t>
      </w:r>
      <w:r w:rsidRPr="00E2752B">
        <w:t xml:space="preserve"> auditees to the audit record</w:t>
      </w:r>
    </w:p>
    <w:p w:rsidR="009A1BB4" w:rsidRPr="00E2752B" w:rsidRDefault="00FA63A0" w:rsidP="009A1BB4">
      <w:pPr>
        <w:pStyle w:val="ListParagraph"/>
        <w:numPr>
          <w:ilvl w:val="0"/>
          <w:numId w:val="8"/>
        </w:numPr>
      </w:pPr>
      <w:r w:rsidRPr="00E2752B">
        <w:t>Conduct</w:t>
      </w:r>
      <w:r>
        <w:t>ing</w:t>
      </w:r>
      <w:r w:rsidRPr="00E2752B">
        <w:t xml:space="preserve"> the audit and writ</w:t>
      </w:r>
      <w:r>
        <w:t>ing</w:t>
      </w:r>
      <w:r w:rsidRPr="00E2752B">
        <w:t xml:space="preserve"> up the audit</w:t>
      </w:r>
    </w:p>
    <w:p w:rsidR="009A1BB4" w:rsidRPr="00E2752B" w:rsidRDefault="00FA63A0" w:rsidP="009A1BB4">
      <w:pPr>
        <w:pStyle w:val="ListParagraph"/>
        <w:numPr>
          <w:ilvl w:val="0"/>
          <w:numId w:val="8"/>
        </w:numPr>
      </w:pPr>
      <w:r w:rsidRPr="00E2752B">
        <w:t>Clos</w:t>
      </w:r>
      <w:r>
        <w:t>ing</w:t>
      </w:r>
      <w:r w:rsidRPr="00E2752B">
        <w:t xml:space="preserve"> the audit once corrective actions are complete</w:t>
      </w:r>
    </w:p>
    <w:p w:rsidR="009A1BB4" w:rsidRPr="00E2752B" w:rsidRDefault="009938AE" w:rsidP="009A1BB4">
      <w:pPr>
        <w:pStyle w:val="ISMSNormal"/>
      </w:pPr>
    </w:p>
    <w:p w:rsidR="009A1BB4" w:rsidRPr="00E2752B" w:rsidRDefault="00FA63A0" w:rsidP="009A1BB4">
      <w:pPr>
        <w:pStyle w:val="ISMSNormal"/>
      </w:pPr>
      <w:r w:rsidRPr="00E2752B">
        <w:t xml:space="preserve">Auditees </w:t>
      </w:r>
      <w:r>
        <w:t>are responsible for:</w:t>
      </w:r>
    </w:p>
    <w:p w:rsidR="009A1BB4" w:rsidRPr="00E2752B" w:rsidRDefault="00FA63A0" w:rsidP="009A1BB4">
      <w:pPr>
        <w:pStyle w:val="ListParagraph"/>
        <w:numPr>
          <w:ilvl w:val="0"/>
          <w:numId w:val="8"/>
        </w:numPr>
      </w:pPr>
      <w:r w:rsidRPr="00E2752B">
        <w:t>Attend</w:t>
      </w:r>
      <w:r>
        <w:t>ing</w:t>
      </w:r>
      <w:r w:rsidRPr="00E2752B">
        <w:t xml:space="preserve"> scheduled audits</w:t>
      </w:r>
    </w:p>
    <w:p w:rsidR="009A1BB4" w:rsidRPr="00E2752B" w:rsidRDefault="00FA63A0" w:rsidP="009A1BB4">
      <w:pPr>
        <w:pStyle w:val="ListParagraph"/>
        <w:numPr>
          <w:ilvl w:val="0"/>
          <w:numId w:val="8"/>
        </w:numPr>
      </w:pPr>
      <w:r w:rsidRPr="00E2752B">
        <w:t>Respond</w:t>
      </w:r>
      <w:r>
        <w:t>ing</w:t>
      </w:r>
      <w:r w:rsidRPr="00E2752B">
        <w:t xml:space="preserve"> to audit questions honestly</w:t>
      </w:r>
    </w:p>
    <w:p w:rsidR="009A1BB4" w:rsidRPr="00E2752B" w:rsidRDefault="009938AE" w:rsidP="009A1BB4">
      <w:pPr>
        <w:pStyle w:val="ISMSNormal"/>
      </w:pPr>
    </w:p>
    <w:p w:rsidR="009A1BB4" w:rsidRPr="00E2752B" w:rsidRDefault="00FA63A0" w:rsidP="009A1BB4">
      <w:pPr>
        <w:pStyle w:val="ISMSHeading1"/>
      </w:pPr>
      <w:bookmarkStart w:id="43" w:name="_Toc256000020"/>
      <w:bookmarkStart w:id="44" w:name="_Toc256000075"/>
      <w:bookmarkStart w:id="45" w:name="_Toc256000009"/>
      <w:bookmarkStart w:id="46" w:name="_Toc256000055"/>
      <w:bookmarkStart w:id="47" w:name="_Toc256000042"/>
      <w:bookmarkStart w:id="48" w:name="_Toc256000029"/>
      <w:bookmarkStart w:id="49" w:name="_Toc256000016"/>
      <w:bookmarkStart w:id="50" w:name="_Toc256000003"/>
      <w:bookmarkStart w:id="51" w:name="_Toc481570549"/>
      <w:bookmarkStart w:id="52" w:name="_Toc490642486"/>
      <w:bookmarkStart w:id="53" w:name="_Toc493509036"/>
      <w:bookmarkStart w:id="54" w:name="_Toc965255"/>
      <w:bookmarkStart w:id="55" w:name="_Toc15306529"/>
      <w:r w:rsidRPr="00E2752B">
        <w:t>Procedure</w:t>
      </w:r>
      <w:bookmarkEnd w:id="43"/>
      <w:bookmarkEnd w:id="44"/>
      <w:bookmarkEnd w:id="45"/>
      <w:bookmarkEnd w:id="46"/>
      <w:bookmarkEnd w:id="47"/>
      <w:bookmarkEnd w:id="48"/>
      <w:bookmarkEnd w:id="49"/>
      <w:bookmarkEnd w:id="50"/>
      <w:bookmarkEnd w:id="51"/>
      <w:bookmarkEnd w:id="52"/>
      <w:bookmarkEnd w:id="53"/>
      <w:bookmarkEnd w:id="54"/>
      <w:bookmarkEnd w:id="55"/>
    </w:p>
    <w:p w:rsidR="009A1BB4" w:rsidRPr="00E2752B" w:rsidRDefault="00FA63A0" w:rsidP="009A1BB4">
      <w:pPr>
        <w:pStyle w:val="ISMSHeading2"/>
      </w:pPr>
      <w:bookmarkStart w:id="56" w:name="_Toc256000021"/>
      <w:bookmarkStart w:id="57" w:name="_Toc256000076"/>
      <w:bookmarkStart w:id="58" w:name="_Toc256000010"/>
      <w:bookmarkStart w:id="59" w:name="_Toc256000056"/>
      <w:bookmarkStart w:id="60" w:name="_Toc256000043"/>
      <w:bookmarkStart w:id="61" w:name="_Toc256000030"/>
      <w:bookmarkStart w:id="62" w:name="_Toc256000017"/>
      <w:bookmarkStart w:id="63" w:name="_Toc256000004"/>
      <w:bookmarkStart w:id="64" w:name="_Toc481570550"/>
      <w:bookmarkStart w:id="65" w:name="_Toc490642487"/>
      <w:bookmarkStart w:id="66" w:name="_Toc493509037"/>
      <w:bookmarkStart w:id="67" w:name="_Toc965256"/>
      <w:bookmarkStart w:id="68" w:name="_Toc15306530"/>
      <w:r w:rsidRPr="00E2752B">
        <w:t>Audit Schedule/Calendar</w:t>
      </w:r>
      <w:bookmarkEnd w:id="56"/>
      <w:bookmarkEnd w:id="57"/>
      <w:bookmarkEnd w:id="58"/>
      <w:bookmarkEnd w:id="59"/>
      <w:bookmarkEnd w:id="60"/>
      <w:bookmarkEnd w:id="61"/>
      <w:bookmarkEnd w:id="62"/>
      <w:bookmarkEnd w:id="63"/>
      <w:bookmarkEnd w:id="64"/>
      <w:bookmarkEnd w:id="65"/>
      <w:bookmarkEnd w:id="66"/>
      <w:bookmarkEnd w:id="67"/>
      <w:bookmarkEnd w:id="68"/>
    </w:p>
    <w:p w:rsidR="009A1BB4" w:rsidRPr="00E2752B" w:rsidRDefault="00FA63A0">
      <w:pPr>
        <w:pStyle w:val="ISMSNormal"/>
      </w:pPr>
      <w:r w:rsidRPr="00E2752B">
        <w:t>The ISM</w:t>
      </w:r>
      <w:r>
        <w:t xml:space="preserve">S </w:t>
      </w:r>
      <w:r w:rsidRPr="007D7C3D">
        <w:t>Improvement</w:t>
      </w:r>
      <w:r>
        <w:t xml:space="preserve"> process owner</w:t>
      </w:r>
      <w:r w:rsidRPr="00E2752B">
        <w:t xml:space="preserve"> will schedule </w:t>
      </w:r>
      <w:r>
        <w:t>Internal A</w:t>
      </w:r>
      <w:r w:rsidRPr="00E2752B">
        <w:t xml:space="preserve">udits </w:t>
      </w:r>
      <w:r>
        <w:t xml:space="preserve">for each ISMS process </w:t>
      </w:r>
      <w:r w:rsidRPr="00E2752B">
        <w:t xml:space="preserve">in the </w:t>
      </w:r>
      <w:r>
        <w:t>A</w:t>
      </w:r>
      <w:r w:rsidRPr="00E2752B">
        <w:t xml:space="preserve">udit module of </w:t>
      </w:r>
      <w:r>
        <w:t xml:space="preserve">Q-Pulse and assign </w:t>
      </w:r>
      <w:r w:rsidRPr="00E2752B">
        <w:t xml:space="preserve">an appropriate </w:t>
      </w:r>
      <w:r>
        <w:t xml:space="preserve">lead </w:t>
      </w:r>
      <w:r w:rsidRPr="00E2752B">
        <w:t>auditor or team of auditors.</w:t>
      </w:r>
      <w:r>
        <w:t xml:space="preserve"> The audit record should include the in-scope items for the process that is being audited. This will usually be a list of ISMS policy and procedure documents.</w:t>
      </w:r>
    </w:p>
    <w:p w:rsidR="009A1BB4" w:rsidRDefault="00FA63A0" w:rsidP="009A1BB4">
      <w:pPr>
        <w:pStyle w:val="ISMSNormal"/>
      </w:pPr>
      <w:r w:rsidRPr="00E2752B">
        <w:t xml:space="preserve">The audit </w:t>
      </w:r>
      <w:r>
        <w:t>schedule</w:t>
      </w:r>
      <w:r w:rsidRPr="00E2752B">
        <w:t xml:space="preserve"> should cover all aspects of the ISMS at least once per year, although particular activities may be audited more </w:t>
      </w:r>
      <w:r>
        <w:t xml:space="preserve">or less </w:t>
      </w:r>
      <w:r w:rsidRPr="00E2752B">
        <w:t>frequently depending on their importance, business impact, technical difficulty or history of non-conformance.</w:t>
      </w:r>
    </w:p>
    <w:p w:rsidR="009A1BB4" w:rsidRPr="00E2752B" w:rsidRDefault="009938AE" w:rsidP="009A1BB4">
      <w:pPr>
        <w:pStyle w:val="ISMSNormal"/>
      </w:pPr>
    </w:p>
    <w:p w:rsidR="009A1BB4" w:rsidRPr="00E2752B" w:rsidRDefault="00FA63A0" w:rsidP="009A1BB4">
      <w:pPr>
        <w:pStyle w:val="ISMSNormal"/>
      </w:pPr>
      <w:r w:rsidRPr="00E2752B">
        <w:lastRenderedPageBreak/>
        <w:t>The schedule should allow flexibility in the calendar for unscheduled audits in response to:</w:t>
      </w:r>
    </w:p>
    <w:p w:rsidR="009A1BB4" w:rsidRPr="00E2752B" w:rsidRDefault="00FA63A0" w:rsidP="009A1BB4">
      <w:pPr>
        <w:pStyle w:val="ListParagraph"/>
      </w:pPr>
      <w:r w:rsidRPr="00E2752B">
        <w:t>Anticipated problem areas</w:t>
      </w:r>
    </w:p>
    <w:p w:rsidR="009A1BB4" w:rsidRPr="00E2752B" w:rsidRDefault="00FA63A0" w:rsidP="009A1BB4">
      <w:pPr>
        <w:pStyle w:val="ListParagraph"/>
      </w:pPr>
      <w:r w:rsidRPr="00E2752B">
        <w:t>Actual problems, customer/user complaints or regulatory body requirements</w:t>
      </w:r>
    </w:p>
    <w:p w:rsidR="009A1BB4" w:rsidRPr="00E2752B" w:rsidRDefault="00FA63A0" w:rsidP="009A1BB4">
      <w:pPr>
        <w:pStyle w:val="ListParagraph"/>
      </w:pPr>
      <w:r w:rsidRPr="00E2752B">
        <w:t>Requests from Management</w:t>
      </w:r>
    </w:p>
    <w:p w:rsidR="009A1BB4" w:rsidRPr="00E2752B" w:rsidRDefault="00FA63A0" w:rsidP="009A1BB4">
      <w:pPr>
        <w:pStyle w:val="ListParagraph"/>
      </w:pPr>
      <w:r w:rsidRPr="00E2752B">
        <w:t>Unforeseen changes in circumstances or stakeholder requirements</w:t>
      </w:r>
    </w:p>
    <w:p w:rsidR="009A1BB4" w:rsidRPr="00E2752B" w:rsidRDefault="00FA63A0" w:rsidP="004050B2">
      <w:pPr>
        <w:pStyle w:val="ListParagraph"/>
      </w:pPr>
      <w:r w:rsidRPr="00E2752B">
        <w:t>Recording the effectiveness of changes</w:t>
      </w:r>
    </w:p>
    <w:p w:rsidR="009A1BB4" w:rsidRPr="00E2752B" w:rsidRDefault="009938AE" w:rsidP="009A1BB4">
      <w:pPr>
        <w:pStyle w:val="ISMSNormal"/>
      </w:pPr>
    </w:p>
    <w:p w:rsidR="009A1BB4" w:rsidRPr="00E2752B" w:rsidRDefault="00FA63A0" w:rsidP="009A1BB4">
      <w:pPr>
        <w:pStyle w:val="ISMSHeading2"/>
        <w:rPr>
          <w:lang w:val="en-US"/>
        </w:rPr>
      </w:pPr>
      <w:bookmarkStart w:id="69" w:name="_Toc256000031"/>
      <w:bookmarkStart w:id="70" w:name="_Toc256000078"/>
      <w:bookmarkStart w:id="71" w:name="_Toc256000065"/>
      <w:bookmarkStart w:id="72" w:name="_Toc256000058"/>
      <w:bookmarkStart w:id="73" w:name="_Toc256000045"/>
      <w:bookmarkStart w:id="74" w:name="_Toc256000032"/>
      <w:bookmarkStart w:id="75" w:name="_Toc256000019"/>
      <w:bookmarkStart w:id="76" w:name="_Toc481570552"/>
      <w:bookmarkStart w:id="77" w:name="_Toc490642489"/>
      <w:bookmarkStart w:id="78" w:name="_Toc493509039"/>
      <w:bookmarkStart w:id="79" w:name="_Toc965258"/>
      <w:bookmarkStart w:id="80" w:name="_Toc15306531"/>
      <w:r w:rsidRPr="00E2752B">
        <w:rPr>
          <w:lang w:val="en-US"/>
        </w:rPr>
        <w:t xml:space="preserve">Audit </w:t>
      </w:r>
      <w:r>
        <w:rPr>
          <w:lang w:val="en-US"/>
        </w:rPr>
        <w:t>P</w:t>
      </w:r>
      <w:r w:rsidRPr="00E2752B">
        <w:rPr>
          <w:lang w:val="en-US"/>
        </w:rPr>
        <w:t>reparation</w:t>
      </w:r>
      <w:bookmarkEnd w:id="69"/>
      <w:bookmarkEnd w:id="70"/>
      <w:bookmarkEnd w:id="71"/>
      <w:bookmarkEnd w:id="72"/>
      <w:bookmarkEnd w:id="73"/>
      <w:bookmarkEnd w:id="74"/>
      <w:bookmarkEnd w:id="75"/>
      <w:bookmarkEnd w:id="76"/>
      <w:bookmarkEnd w:id="77"/>
      <w:bookmarkEnd w:id="78"/>
      <w:bookmarkEnd w:id="79"/>
      <w:bookmarkEnd w:id="80"/>
    </w:p>
    <w:p w:rsidR="009A1BB4" w:rsidRPr="00E2752B" w:rsidRDefault="00FA63A0" w:rsidP="009A1BB4">
      <w:pPr>
        <w:pStyle w:val="ISMSNormal"/>
      </w:pPr>
      <w:r w:rsidRPr="00E2752B">
        <w:t>The auditor will prepare for each audit as follows:</w:t>
      </w:r>
    </w:p>
    <w:p w:rsidR="009A1BB4" w:rsidRDefault="00FA63A0" w:rsidP="009A1BB4">
      <w:pPr>
        <w:pStyle w:val="ListParagraph"/>
        <w:numPr>
          <w:ilvl w:val="0"/>
          <w:numId w:val="10"/>
        </w:numPr>
        <w:rPr>
          <w:lang w:val="en-US"/>
        </w:rPr>
      </w:pPr>
      <w:r w:rsidRPr="004E18DE">
        <w:rPr>
          <w:lang w:val="en-US"/>
        </w:rPr>
        <w:t xml:space="preserve">The auditor will </w:t>
      </w:r>
      <w:r>
        <w:rPr>
          <w:lang w:val="en-US"/>
        </w:rPr>
        <w:t>identify and select a</w:t>
      </w:r>
      <w:r w:rsidRPr="004E18DE">
        <w:rPr>
          <w:lang w:val="en-US"/>
        </w:rPr>
        <w:t xml:space="preserve">uditees to </w:t>
      </w:r>
      <w:r>
        <w:rPr>
          <w:lang w:val="en-US"/>
        </w:rPr>
        <w:t xml:space="preserve">be included in the audit. </w:t>
      </w:r>
      <w:r w:rsidRPr="004E18DE">
        <w:rPr>
          <w:lang w:val="en-US"/>
        </w:rPr>
        <w:t>The auditees will be representative of both the management and the users of the process or procedure</w:t>
      </w:r>
      <w:r>
        <w:rPr>
          <w:lang w:val="en-US"/>
        </w:rPr>
        <w:t>.</w:t>
      </w:r>
    </w:p>
    <w:p w:rsidR="00646B33" w:rsidRPr="00646B33" w:rsidRDefault="00FA63A0">
      <w:pPr>
        <w:pStyle w:val="ListParagraph"/>
        <w:numPr>
          <w:ilvl w:val="0"/>
          <w:numId w:val="10"/>
        </w:numPr>
        <w:rPr>
          <w:lang w:val="en-US"/>
        </w:rPr>
      </w:pPr>
      <w:r w:rsidRPr="00646B33">
        <w:rPr>
          <w:lang w:val="en-US"/>
        </w:rPr>
        <w:t>The auditor will confirm the date and time for the audit</w:t>
      </w:r>
      <w:r>
        <w:rPr>
          <w:lang w:val="en-US"/>
        </w:rPr>
        <w:t>. It is expected that this will be within 1 month of the original scheduled date.</w:t>
      </w:r>
    </w:p>
    <w:p w:rsidR="009A1BB4" w:rsidRPr="004E18DE" w:rsidRDefault="00FA63A0" w:rsidP="009A1BB4">
      <w:pPr>
        <w:pStyle w:val="ListParagraph"/>
        <w:numPr>
          <w:ilvl w:val="0"/>
          <w:numId w:val="10"/>
        </w:numPr>
        <w:rPr>
          <w:lang w:val="en-US"/>
        </w:rPr>
      </w:pPr>
      <w:r w:rsidRPr="004E18DE">
        <w:rPr>
          <w:lang w:val="en-US"/>
        </w:rPr>
        <w:t xml:space="preserve">The auditor will </w:t>
      </w:r>
      <w:proofErr w:type="gramStart"/>
      <w:r>
        <w:rPr>
          <w:lang w:val="en-US"/>
        </w:rPr>
        <w:t xml:space="preserve">review </w:t>
      </w:r>
      <w:r w:rsidRPr="004E18DE">
        <w:rPr>
          <w:lang w:val="en-US"/>
        </w:rPr>
        <w:t xml:space="preserve"> </w:t>
      </w:r>
      <w:r>
        <w:rPr>
          <w:lang w:val="en-US"/>
        </w:rPr>
        <w:t>the</w:t>
      </w:r>
      <w:proofErr w:type="gramEnd"/>
      <w:r>
        <w:rPr>
          <w:lang w:val="en-US"/>
        </w:rPr>
        <w:t xml:space="preserve"> </w:t>
      </w:r>
      <w:r w:rsidRPr="004E18DE">
        <w:rPr>
          <w:lang w:val="en-US"/>
        </w:rPr>
        <w:t xml:space="preserve">previous audit report covering the same process so that recently changed areas can be re-audited and </w:t>
      </w:r>
      <w:r>
        <w:rPr>
          <w:lang w:val="en-US"/>
        </w:rPr>
        <w:t xml:space="preserve">any </w:t>
      </w:r>
      <w:r w:rsidRPr="004E18DE">
        <w:rPr>
          <w:lang w:val="en-US"/>
        </w:rPr>
        <w:t>previously excluded areas can be focused on</w:t>
      </w:r>
      <w:r>
        <w:rPr>
          <w:lang w:val="en-US"/>
        </w:rPr>
        <w:t>.</w:t>
      </w:r>
    </w:p>
    <w:p w:rsidR="007D7C3D" w:rsidRDefault="00FA63A0" w:rsidP="00BE751F">
      <w:pPr>
        <w:pStyle w:val="ListParagraph"/>
        <w:numPr>
          <w:ilvl w:val="0"/>
          <w:numId w:val="10"/>
        </w:numPr>
        <w:rPr>
          <w:lang w:val="en-US"/>
        </w:rPr>
      </w:pPr>
      <w:r w:rsidRPr="00BE751F">
        <w:rPr>
          <w:lang w:val="en-US"/>
        </w:rPr>
        <w:t xml:space="preserve">The auditor will </w:t>
      </w:r>
      <w:r w:rsidRPr="00E2752B">
        <w:t>familiarise</w:t>
      </w:r>
      <w:r w:rsidRPr="00BE751F">
        <w:rPr>
          <w:lang w:val="en-US"/>
        </w:rPr>
        <w:t xml:space="preserve"> themselves with the </w:t>
      </w:r>
      <w:r>
        <w:rPr>
          <w:lang w:val="en-US"/>
        </w:rPr>
        <w:t xml:space="preserve">policies </w:t>
      </w:r>
      <w:r>
        <w:t>and procedures in scope of the audit in order to prepare a suitable set of audit questions.</w:t>
      </w:r>
      <w:r>
        <w:rPr>
          <w:lang w:val="en-US"/>
        </w:rPr>
        <w:t xml:space="preserve"> </w:t>
      </w:r>
    </w:p>
    <w:p w:rsidR="009A1BB4" w:rsidRDefault="00FA63A0" w:rsidP="009A1BB4">
      <w:pPr>
        <w:pStyle w:val="ListParagraph"/>
        <w:numPr>
          <w:ilvl w:val="0"/>
          <w:numId w:val="10"/>
        </w:numPr>
        <w:rPr>
          <w:lang w:val="en-US"/>
        </w:rPr>
      </w:pPr>
      <w:r w:rsidRPr="004E18DE">
        <w:rPr>
          <w:lang w:val="en-US"/>
        </w:rPr>
        <w:t xml:space="preserve">The auditor will </w:t>
      </w:r>
      <w:r>
        <w:rPr>
          <w:lang w:val="en-US"/>
        </w:rPr>
        <w:t xml:space="preserve">use the audit questions to </w:t>
      </w:r>
      <w:r w:rsidRPr="004E18DE">
        <w:rPr>
          <w:lang w:val="en-US"/>
        </w:rPr>
        <w:t xml:space="preserve">prepare an audit checklist in </w:t>
      </w:r>
      <w:r>
        <w:rPr>
          <w:lang w:val="en-US"/>
        </w:rPr>
        <w:t>Q-Pulse</w:t>
      </w:r>
      <w:r w:rsidRPr="004E18DE">
        <w:rPr>
          <w:lang w:val="en-US"/>
        </w:rPr>
        <w:t xml:space="preserve"> to guide the direction of the audit</w:t>
      </w:r>
      <w:r>
        <w:rPr>
          <w:lang w:val="en-US"/>
        </w:rPr>
        <w:t>.</w:t>
      </w:r>
    </w:p>
    <w:p w:rsidR="00646B33" w:rsidRDefault="00FA63A0" w:rsidP="009A1BB4">
      <w:pPr>
        <w:pStyle w:val="ListParagraph"/>
        <w:numPr>
          <w:ilvl w:val="0"/>
          <w:numId w:val="10"/>
        </w:numPr>
        <w:rPr>
          <w:lang w:val="en-US"/>
        </w:rPr>
      </w:pPr>
      <w:r>
        <w:rPr>
          <w:lang w:val="en-US"/>
        </w:rPr>
        <w:t>The auditor should provide the auditees with a copy of the proposed checklist questions so that they may prepare the necessary evidence and allow the most effective use of the audit session.</w:t>
      </w:r>
    </w:p>
    <w:p w:rsidR="009A1BB4" w:rsidRPr="00244EE4" w:rsidRDefault="009938AE" w:rsidP="009A1BB4">
      <w:pPr>
        <w:pStyle w:val="ISMSNormal"/>
      </w:pPr>
    </w:p>
    <w:p w:rsidR="009A1BB4" w:rsidRPr="00E2752B" w:rsidRDefault="00FA63A0" w:rsidP="009A1BB4">
      <w:pPr>
        <w:pStyle w:val="ISMSHeading2"/>
        <w:rPr>
          <w:lang w:val="en-US"/>
        </w:rPr>
      </w:pPr>
      <w:bookmarkStart w:id="81" w:name="_Toc256000033"/>
      <w:bookmarkStart w:id="82" w:name="_Toc256000081"/>
      <w:bookmarkStart w:id="83" w:name="_Toc256000068"/>
      <w:bookmarkStart w:id="84" w:name="_Toc256000061"/>
      <w:bookmarkStart w:id="85" w:name="_Toc256000048"/>
      <w:bookmarkStart w:id="86" w:name="_Toc256000035"/>
      <w:bookmarkStart w:id="87" w:name="_Toc256000022"/>
      <w:bookmarkStart w:id="88" w:name="_Toc481570555"/>
      <w:bookmarkStart w:id="89" w:name="_Toc490642492"/>
      <w:bookmarkStart w:id="90" w:name="_Toc493509042"/>
      <w:bookmarkStart w:id="91" w:name="_Toc965261"/>
      <w:bookmarkStart w:id="92" w:name="_Toc15306532"/>
      <w:r w:rsidRPr="00E2752B">
        <w:rPr>
          <w:lang w:val="en-US"/>
        </w:rPr>
        <w:t>Performing the Audit</w:t>
      </w:r>
      <w:bookmarkEnd w:id="81"/>
      <w:bookmarkEnd w:id="82"/>
      <w:bookmarkEnd w:id="83"/>
      <w:bookmarkEnd w:id="84"/>
      <w:bookmarkEnd w:id="85"/>
      <w:bookmarkEnd w:id="86"/>
      <w:bookmarkEnd w:id="87"/>
      <w:bookmarkEnd w:id="88"/>
      <w:bookmarkEnd w:id="89"/>
      <w:bookmarkEnd w:id="90"/>
      <w:bookmarkEnd w:id="91"/>
      <w:bookmarkEnd w:id="92"/>
    </w:p>
    <w:p w:rsidR="009A1BB4" w:rsidRPr="00E2752B" w:rsidRDefault="00FA63A0" w:rsidP="009A1BB4">
      <w:pPr>
        <w:pStyle w:val="ISMSNormal"/>
      </w:pPr>
      <w:r w:rsidRPr="00E2752B">
        <w:t>During the audit, the auditor will:</w:t>
      </w:r>
    </w:p>
    <w:p w:rsidR="009A1BB4" w:rsidRPr="004E18DE" w:rsidRDefault="00FA63A0" w:rsidP="009A1BB4">
      <w:pPr>
        <w:pStyle w:val="ListParagraph"/>
        <w:numPr>
          <w:ilvl w:val="0"/>
          <w:numId w:val="13"/>
        </w:numPr>
      </w:pPr>
      <w:r w:rsidRPr="004E18DE">
        <w:t>Make use of open questions to collect objective information concerning the subject being audited, the auditor will not lead the auditee into answering a question</w:t>
      </w:r>
    </w:p>
    <w:p w:rsidR="009A1BB4" w:rsidRPr="004E18DE" w:rsidRDefault="00FA63A0" w:rsidP="009A1BB4">
      <w:pPr>
        <w:pStyle w:val="ListParagraph"/>
        <w:numPr>
          <w:ilvl w:val="0"/>
          <w:numId w:val="13"/>
        </w:numPr>
      </w:pPr>
      <w:r w:rsidRPr="004E18DE">
        <w:t>Not respond to rumour and hearsay</w:t>
      </w:r>
    </w:p>
    <w:p w:rsidR="009A1BB4" w:rsidRPr="004E18DE" w:rsidRDefault="00FA63A0" w:rsidP="009A1BB4">
      <w:pPr>
        <w:pStyle w:val="ListParagraph"/>
        <w:numPr>
          <w:ilvl w:val="0"/>
          <w:numId w:val="13"/>
        </w:numPr>
      </w:pPr>
      <w:r w:rsidRPr="004E18DE">
        <w:t>Avoid confrontational situations and arguments; the purpose of the audit is to assess compliance and not to find fault with individuals</w:t>
      </w:r>
    </w:p>
    <w:p w:rsidR="009A1BB4" w:rsidRPr="004E18DE" w:rsidRDefault="00FA63A0" w:rsidP="009A1BB4">
      <w:pPr>
        <w:pStyle w:val="ListParagraph"/>
        <w:numPr>
          <w:ilvl w:val="0"/>
          <w:numId w:val="13"/>
        </w:numPr>
      </w:pPr>
      <w:r w:rsidRPr="004E18DE">
        <w:t>Make notes to aid the writing of the audit report on the Audit Checklist</w:t>
      </w:r>
    </w:p>
    <w:p w:rsidR="009A1BB4" w:rsidRPr="004E18DE" w:rsidRDefault="00FA63A0" w:rsidP="009A1BB4">
      <w:pPr>
        <w:pStyle w:val="ListParagraph"/>
        <w:numPr>
          <w:ilvl w:val="0"/>
          <w:numId w:val="13"/>
        </w:numPr>
      </w:pPr>
      <w:r w:rsidRPr="004E18DE">
        <w:t>Collect documentary evidence of conformity or nonconformity, e.g. Purchase order numbers, serial numbers and dates</w:t>
      </w:r>
    </w:p>
    <w:p w:rsidR="009A1BB4" w:rsidRPr="004E18DE" w:rsidRDefault="00FA63A0" w:rsidP="009A1BB4">
      <w:pPr>
        <w:pStyle w:val="ListParagraph"/>
        <w:numPr>
          <w:ilvl w:val="0"/>
          <w:numId w:val="13"/>
        </w:numPr>
      </w:pPr>
      <w:r w:rsidRPr="004E18DE">
        <w:t xml:space="preserve">Not audit </w:t>
      </w:r>
      <w:r>
        <w:t xml:space="preserve">their </w:t>
      </w:r>
      <w:r w:rsidRPr="004E18DE">
        <w:t xml:space="preserve">own work. </w:t>
      </w:r>
      <w:r>
        <w:t>e</w:t>
      </w:r>
      <w:r w:rsidRPr="004E18DE">
        <w:t>.g. The ISM cannot audit the ISMS for compliance</w:t>
      </w:r>
    </w:p>
    <w:p w:rsidR="009A1BB4" w:rsidRDefault="00FA63A0" w:rsidP="009A1BB4">
      <w:pPr>
        <w:pStyle w:val="ListParagraph"/>
        <w:numPr>
          <w:ilvl w:val="0"/>
          <w:numId w:val="13"/>
        </w:numPr>
      </w:pPr>
      <w:r w:rsidRPr="004E18DE">
        <w:t xml:space="preserve">Keep the auditee informed </w:t>
      </w:r>
      <w:r>
        <w:t xml:space="preserve">on </w:t>
      </w:r>
      <w:r w:rsidRPr="004E18DE">
        <w:t>the progress of the audit and any findings.</w:t>
      </w:r>
    </w:p>
    <w:p w:rsidR="009A1BB4" w:rsidRPr="004E18DE" w:rsidRDefault="009938AE" w:rsidP="009A1BB4">
      <w:pPr>
        <w:pStyle w:val="ListParagraph"/>
        <w:numPr>
          <w:ilvl w:val="0"/>
          <w:numId w:val="0"/>
        </w:numPr>
        <w:ind w:left="720"/>
      </w:pPr>
    </w:p>
    <w:p w:rsidR="009A1BB4" w:rsidRPr="00E2752B" w:rsidRDefault="00FA63A0" w:rsidP="009A1BB4">
      <w:pPr>
        <w:pStyle w:val="ISMSHeading2"/>
        <w:rPr>
          <w:lang w:val="en-US"/>
        </w:rPr>
      </w:pPr>
      <w:bookmarkStart w:id="93" w:name="_Toc256000034"/>
      <w:bookmarkStart w:id="94" w:name="_Toc15306533"/>
      <w:bookmarkStart w:id="95" w:name="_Toc256000082"/>
      <w:bookmarkStart w:id="96" w:name="_Toc256000069"/>
      <w:bookmarkStart w:id="97" w:name="_Toc256000062"/>
      <w:bookmarkStart w:id="98" w:name="_Toc256000049"/>
      <w:bookmarkStart w:id="99" w:name="_Toc256000036"/>
      <w:bookmarkStart w:id="100" w:name="_Toc256000023"/>
      <w:bookmarkStart w:id="101" w:name="_Toc481570556"/>
      <w:bookmarkStart w:id="102" w:name="_Toc490642493"/>
      <w:bookmarkStart w:id="103" w:name="_Toc493509043"/>
      <w:bookmarkStart w:id="104" w:name="_Toc965262"/>
      <w:r>
        <w:rPr>
          <w:lang w:val="en-US"/>
        </w:rPr>
        <w:t>Completing the Audit</w:t>
      </w:r>
      <w:bookmarkEnd w:id="93"/>
      <w:bookmarkEnd w:id="94"/>
      <w:bookmarkEnd w:id="95"/>
      <w:bookmarkEnd w:id="96"/>
      <w:bookmarkEnd w:id="97"/>
      <w:bookmarkEnd w:id="98"/>
      <w:bookmarkEnd w:id="99"/>
      <w:bookmarkEnd w:id="100"/>
      <w:bookmarkEnd w:id="101"/>
      <w:bookmarkEnd w:id="102"/>
      <w:bookmarkEnd w:id="103"/>
      <w:bookmarkEnd w:id="104"/>
    </w:p>
    <w:p w:rsidR="009A1BB4" w:rsidRPr="00E2752B" w:rsidRDefault="00FA63A0" w:rsidP="009A1BB4">
      <w:pPr>
        <w:pStyle w:val="ISMSNormal"/>
      </w:pPr>
      <w:r w:rsidRPr="00E2752B">
        <w:t xml:space="preserve">As soon as practical after the audit the auditor will update </w:t>
      </w:r>
      <w:r>
        <w:t>Q-Pulse</w:t>
      </w:r>
      <w:r w:rsidRPr="00E2752B">
        <w:t xml:space="preserve"> with the results of the audit checklist. </w:t>
      </w:r>
      <w:r>
        <w:t xml:space="preserve"> </w:t>
      </w:r>
      <w:r w:rsidRPr="00E2752B">
        <w:t>The audit checklist will also:</w:t>
      </w:r>
    </w:p>
    <w:p w:rsidR="009A1BB4" w:rsidRPr="004E18DE" w:rsidRDefault="00FA63A0" w:rsidP="009A1BB4">
      <w:pPr>
        <w:pStyle w:val="ListParagraph"/>
        <w:numPr>
          <w:ilvl w:val="0"/>
          <w:numId w:val="15"/>
        </w:numPr>
      </w:pPr>
      <w:r w:rsidRPr="004E18DE">
        <w:t>Record the good points as well as the bad</w:t>
      </w:r>
    </w:p>
    <w:p w:rsidR="009A1BB4" w:rsidRPr="004E18DE" w:rsidRDefault="00FA63A0" w:rsidP="009A1BB4">
      <w:pPr>
        <w:pStyle w:val="ListParagraph"/>
        <w:numPr>
          <w:ilvl w:val="0"/>
          <w:numId w:val="15"/>
        </w:numPr>
      </w:pPr>
      <w:r w:rsidRPr="004E18DE">
        <w:t>Make constructive suggestions where possible (recorded as an observation)</w:t>
      </w:r>
    </w:p>
    <w:p w:rsidR="009A1BB4" w:rsidRPr="00E2752B" w:rsidRDefault="00FA63A0" w:rsidP="009A1BB4">
      <w:pPr>
        <w:pStyle w:val="ListParagraph"/>
        <w:numPr>
          <w:ilvl w:val="0"/>
          <w:numId w:val="15"/>
        </w:numPr>
      </w:pPr>
      <w:r w:rsidRPr="004E18DE">
        <w:t>Record only factual evidence (not hearsay); including dates, document numbers</w:t>
      </w:r>
      <w:r>
        <w:t xml:space="preserve"> </w:t>
      </w:r>
      <w:r w:rsidRPr="00E2752B">
        <w:t>or other forms of evidence identification such as purchase order numbers</w:t>
      </w:r>
    </w:p>
    <w:p w:rsidR="009A1BB4" w:rsidRPr="00E2752B" w:rsidRDefault="009938AE" w:rsidP="009A1BB4">
      <w:pPr>
        <w:pStyle w:val="ISMSNormal"/>
      </w:pPr>
    </w:p>
    <w:p w:rsidR="009A1BB4" w:rsidRPr="00E2752B" w:rsidRDefault="00FA63A0" w:rsidP="009A1BB4">
      <w:pPr>
        <w:pStyle w:val="ISMSNormal"/>
      </w:pPr>
      <w:r w:rsidRPr="00E2752B">
        <w:t xml:space="preserve">The audit record card in </w:t>
      </w:r>
      <w:r>
        <w:t>Q-Pulse</w:t>
      </w:r>
      <w:r w:rsidRPr="00E2752B">
        <w:t xml:space="preserve"> will then be completed and will: </w:t>
      </w:r>
    </w:p>
    <w:p w:rsidR="009A1BB4" w:rsidRPr="004E18DE" w:rsidRDefault="00FA63A0" w:rsidP="009A1BB4">
      <w:pPr>
        <w:pStyle w:val="ListParagraph"/>
        <w:numPr>
          <w:ilvl w:val="0"/>
          <w:numId w:val="16"/>
        </w:numPr>
      </w:pPr>
      <w:r w:rsidRPr="004E18DE">
        <w:t>Clearly identify the areas where corrective actions are required</w:t>
      </w:r>
    </w:p>
    <w:p w:rsidR="009A1BB4" w:rsidRPr="004E18DE" w:rsidRDefault="00FA63A0" w:rsidP="009A1BB4">
      <w:pPr>
        <w:pStyle w:val="ListParagraph"/>
        <w:numPr>
          <w:ilvl w:val="0"/>
          <w:numId w:val="16"/>
        </w:numPr>
      </w:pPr>
      <w:r w:rsidRPr="004E18DE">
        <w:t>Include the names of the auditor, auditees</w:t>
      </w:r>
      <w:r>
        <w:t xml:space="preserve"> </w:t>
      </w:r>
      <w:r w:rsidRPr="004E18DE">
        <w:t>and the date of the audit</w:t>
      </w:r>
    </w:p>
    <w:p w:rsidR="009A1BB4" w:rsidRDefault="009938AE" w:rsidP="009A1BB4">
      <w:pPr>
        <w:pStyle w:val="ISMSNormal"/>
      </w:pPr>
    </w:p>
    <w:p w:rsidR="009A1BB4" w:rsidRDefault="00FA63A0" w:rsidP="009A1BB4">
      <w:pPr>
        <w:pStyle w:val="ISMSNormal"/>
      </w:pPr>
      <w:r w:rsidRPr="00E2752B">
        <w:t>For each of the non</w:t>
      </w:r>
      <w:r>
        <w:t xml:space="preserve">-compliances </w:t>
      </w:r>
      <w:r w:rsidRPr="00E2752B">
        <w:t>a</w:t>
      </w:r>
      <w:r>
        <w:t xml:space="preserve"> non-conformance record should be added to Q-Pulse. All non-conformances must be closed before the overall audit record can be closed. </w:t>
      </w:r>
      <w:r w:rsidRPr="00C825CD">
        <w:rPr>
          <w:lang w:val="en-GB"/>
        </w:rPr>
        <w:t>Closing the audit is the responsibility of the lead auditor</w:t>
      </w:r>
      <w:r>
        <w:rPr>
          <w:lang w:val="en-GB"/>
        </w:rPr>
        <w:t>.</w:t>
      </w:r>
    </w:p>
    <w:p w:rsidR="00C825CD" w:rsidRDefault="009938AE" w:rsidP="009A1BB4">
      <w:pPr>
        <w:pStyle w:val="ISMSNormal"/>
      </w:pPr>
    </w:p>
    <w:p w:rsidR="009A1BB4" w:rsidRPr="00E2752B" w:rsidRDefault="00FA63A0" w:rsidP="009A1BB4">
      <w:pPr>
        <w:pStyle w:val="ISMSNormal"/>
      </w:pPr>
      <w:r w:rsidRPr="00E2752B">
        <w:t>For the procedure for handling non-</w:t>
      </w:r>
      <w:proofErr w:type="gramStart"/>
      <w:r w:rsidRPr="00E2752B">
        <w:t>conformances  see</w:t>
      </w:r>
      <w:proofErr w:type="gramEnd"/>
      <w:r w:rsidRPr="00E2752B">
        <w:t xml:space="preserve"> SOP-02-03</w:t>
      </w:r>
    </w:p>
    <w:p w:rsidR="009A1BB4" w:rsidRPr="00E2752B" w:rsidRDefault="009938AE" w:rsidP="009A1BB4">
      <w:pPr>
        <w:pStyle w:val="ISMSNormal"/>
      </w:pPr>
    </w:p>
    <w:p w:rsidR="009A1BB4" w:rsidRDefault="00FA63A0" w:rsidP="009A1BB4">
      <w:pPr>
        <w:pStyle w:val="ISMSHeading1"/>
      </w:pPr>
      <w:bookmarkStart w:id="105" w:name="_Toc256000044"/>
      <w:bookmarkStart w:id="106" w:name="_Toc256000083"/>
      <w:bookmarkStart w:id="107" w:name="_Toc256000070"/>
      <w:bookmarkStart w:id="108" w:name="_Toc256000063"/>
      <w:bookmarkStart w:id="109" w:name="_Toc256000050"/>
      <w:bookmarkStart w:id="110" w:name="_Toc256000037"/>
      <w:bookmarkStart w:id="111" w:name="_Toc256000024"/>
      <w:bookmarkStart w:id="112" w:name="_Toc481570557"/>
      <w:bookmarkStart w:id="113" w:name="_Toc490642494"/>
      <w:bookmarkStart w:id="114" w:name="_Toc493509044"/>
      <w:bookmarkStart w:id="115" w:name="_Toc965263"/>
      <w:bookmarkStart w:id="116" w:name="_Toc15306534"/>
      <w:r>
        <w:t>Cross-referenced ISMS Documents</w:t>
      </w:r>
      <w:bookmarkEnd w:id="105"/>
      <w:bookmarkEnd w:id="106"/>
      <w:bookmarkEnd w:id="107"/>
      <w:bookmarkEnd w:id="108"/>
      <w:bookmarkEnd w:id="109"/>
      <w:bookmarkEnd w:id="110"/>
      <w:bookmarkEnd w:id="111"/>
      <w:bookmarkEnd w:id="112"/>
      <w:bookmarkEnd w:id="113"/>
      <w:bookmarkEnd w:id="114"/>
      <w:bookmarkEnd w:id="115"/>
      <w:bookmarkEnd w:id="116"/>
    </w:p>
    <w:sdt>
      <w:sdtPr>
        <w:tag w:val="QPulse_DocRelatedDocuments"/>
        <w:id w:val="-169717946"/>
        <w:lock w:val="contentLocked"/>
      </w:sdtPr>
      <w:sdtEndPr/>
      <w:sdtContent>
        <w:p w:rsidR="009A1BB4" w:rsidRDefault="009938AE" w:rsidP="009A1BB4"/>
        <w:tbl>
          <w:tblPr>
            <w:tblStyle w:val="TableProfessional"/>
            <w:tblW w:w="0" w:type="auto"/>
            <w:tblLayout w:type="fixed"/>
            <w:tblLook w:val="04A0" w:firstRow="1" w:lastRow="0" w:firstColumn="1" w:lastColumn="0" w:noHBand="0" w:noVBand="1"/>
          </w:tblPr>
          <w:tblGrid>
            <w:gridCol w:w="3080"/>
            <w:gridCol w:w="3081"/>
            <w:gridCol w:w="3081"/>
          </w:tblGrid>
          <w:tr w:rsidR="00772D91" w:rsidTr="00772D91">
            <w:trPr>
              <w:cnfStyle w:val="100000000000" w:firstRow="1" w:lastRow="0" w:firstColumn="0" w:lastColumn="0" w:oddVBand="0" w:evenVBand="0" w:oddHBand="0" w:evenHBand="0" w:firstRowFirstColumn="0" w:firstRowLastColumn="0" w:lastRowFirstColumn="0" w:lastRowLastColumn="0"/>
            </w:trPr>
            <w:tc>
              <w:tcPr>
                <w:tcW w:w="3080" w:type="dxa"/>
              </w:tcPr>
              <w:p w:rsidR="009A1BB4" w:rsidRPr="00FD63E4" w:rsidRDefault="00FA63A0" w:rsidP="009A1BB4">
                <w:r>
                  <w:t>Number</w:t>
                </w:r>
              </w:p>
            </w:tc>
            <w:tc>
              <w:tcPr>
                <w:tcW w:w="3081" w:type="dxa"/>
              </w:tcPr>
              <w:p w:rsidR="009A1BB4" w:rsidRPr="00FD63E4" w:rsidRDefault="00FA63A0" w:rsidP="009A1BB4">
                <w:r>
                  <w:t>Type</w:t>
                </w:r>
              </w:p>
            </w:tc>
            <w:tc>
              <w:tcPr>
                <w:tcW w:w="3081" w:type="dxa"/>
              </w:tcPr>
              <w:p w:rsidR="009A1BB4" w:rsidRPr="00FD63E4" w:rsidRDefault="00FA63A0" w:rsidP="009A1BB4">
                <w:r>
                  <w:t>Title</w:t>
                </w:r>
              </w:p>
            </w:tc>
          </w:tr>
          <w:tr w:rsidR="00772D91" w:rsidTr="00772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72D91" w:rsidRDefault="00FA63A0">
                <w:r>
                  <w:t>SOP-02-03</w:t>
                </w:r>
              </w:p>
            </w:tc>
            <w:tc>
              <w:tcPr>
                <w:tcW w:w="360" w:type="dxa"/>
              </w:tcPr>
              <w:p w:rsidR="00772D91" w:rsidRDefault="00FA63A0">
                <w:r>
                  <w:t>ISMS\SOP\ISMS Management - SOP</w:t>
                </w:r>
              </w:p>
            </w:tc>
            <w:tc>
              <w:tcPr>
                <w:tcW w:w="360" w:type="dxa"/>
              </w:tcPr>
              <w:p w:rsidR="00772D91" w:rsidRDefault="00FA63A0">
                <w:r>
                  <w:t>Managing Security Events and Weaknesses</w:t>
                </w:r>
              </w:p>
            </w:tc>
          </w:tr>
          <w:tr w:rsidR="00772D91" w:rsidTr="00772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72D91" w:rsidRDefault="00FA63A0">
                <w:r>
                  <w:t>SOP-04-04</w:t>
                </w:r>
              </w:p>
            </w:tc>
            <w:tc>
              <w:tcPr>
                <w:tcW w:w="360" w:type="dxa"/>
              </w:tcPr>
              <w:p w:rsidR="00772D91" w:rsidRDefault="00FA63A0">
                <w:r>
                  <w:t>ISMS\SOP\ISMS Improvement - SOP</w:t>
                </w:r>
              </w:p>
            </w:tc>
            <w:tc>
              <w:tcPr>
                <w:tcW w:w="360" w:type="dxa"/>
              </w:tcPr>
              <w:p w:rsidR="00772D91" w:rsidRDefault="00FA63A0">
                <w:r>
                  <w:t>ISMS Measurement and Monitoring</w:t>
                </w:r>
              </w:p>
            </w:tc>
          </w:tr>
          <w:tr w:rsidR="00772D91" w:rsidTr="00772D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772D91" w:rsidRDefault="00FA63A0">
                <w:r>
                  <w:t>ISMS-04-01</w:t>
                </w:r>
              </w:p>
            </w:tc>
            <w:tc>
              <w:tcPr>
                <w:tcW w:w="360" w:type="dxa"/>
              </w:tcPr>
              <w:p w:rsidR="00772D91" w:rsidRDefault="00FA63A0">
                <w:r>
                  <w:t>ISMS\Policy &amp; Guidance\ISMS Improvement - policy &amp; guidance</w:t>
                </w:r>
              </w:p>
            </w:tc>
            <w:tc>
              <w:tcPr>
                <w:tcW w:w="360" w:type="dxa"/>
              </w:tcPr>
              <w:p w:rsidR="00772D91" w:rsidRDefault="00FA63A0">
                <w:r>
                  <w:t>ISMS Management Review</w:t>
                </w:r>
              </w:p>
            </w:tc>
          </w:tr>
        </w:tbl>
        <w:p w:rsidR="009A1BB4" w:rsidRPr="00631F9D" w:rsidRDefault="009938AE" w:rsidP="009A1BB4">
          <w:pPr>
            <w:rPr>
              <w:rFonts w:eastAsia="Times New Roman"/>
              <w:lang w:val="en-US"/>
            </w:rPr>
          </w:pPr>
        </w:p>
      </w:sdtContent>
    </w:sdt>
    <w:p w:rsidR="009A1BB4" w:rsidRDefault="00FA63A0" w:rsidP="009A1BB4">
      <w:pPr>
        <w:pStyle w:val="ISMSHeading1"/>
      </w:pPr>
      <w:bookmarkStart w:id="117" w:name="_Toc256000046"/>
      <w:bookmarkStart w:id="118" w:name="_Toc256000084"/>
      <w:bookmarkStart w:id="119" w:name="_Toc256000071"/>
      <w:bookmarkStart w:id="120" w:name="_Toc256000064"/>
      <w:bookmarkStart w:id="121" w:name="_Toc256000051"/>
      <w:bookmarkStart w:id="122" w:name="_Toc256000038"/>
      <w:bookmarkStart w:id="123" w:name="_Toc256000025"/>
      <w:bookmarkStart w:id="124" w:name="_Toc256000012"/>
      <w:bookmarkStart w:id="125" w:name="_Toc481570558"/>
      <w:bookmarkStart w:id="126" w:name="_Toc490642495"/>
      <w:bookmarkStart w:id="127" w:name="_Toc493509045"/>
      <w:bookmarkStart w:id="128" w:name="_Toc965264"/>
      <w:bookmarkStart w:id="129" w:name="_Toc15306535"/>
      <w:r w:rsidRPr="003C5CE3">
        <w:t>Appendices</w:t>
      </w:r>
      <w:bookmarkEnd w:id="117"/>
      <w:bookmarkEnd w:id="118"/>
      <w:bookmarkEnd w:id="119"/>
      <w:bookmarkEnd w:id="120"/>
      <w:bookmarkEnd w:id="121"/>
      <w:bookmarkEnd w:id="122"/>
      <w:bookmarkEnd w:id="123"/>
      <w:bookmarkEnd w:id="124"/>
      <w:bookmarkEnd w:id="125"/>
      <w:bookmarkEnd w:id="126"/>
      <w:bookmarkEnd w:id="127"/>
      <w:bookmarkEnd w:id="128"/>
      <w:bookmarkEnd w:id="129"/>
    </w:p>
    <w:p w:rsidR="009A1BB4" w:rsidRDefault="00FA63A0" w:rsidP="004050B2">
      <w:pPr>
        <w:pStyle w:val="ISMSHeading2"/>
      </w:pPr>
      <w:bookmarkStart w:id="130" w:name="_Toc256000047"/>
      <w:bookmarkStart w:id="131" w:name="_Toc15306536"/>
      <w:r>
        <w:t>Guideline for Completing Internal Audit Records in Q-Pulse</w:t>
      </w:r>
      <w:bookmarkEnd w:id="130"/>
      <w:bookmarkEnd w:id="131"/>
    </w:p>
    <w:p w:rsidR="007D7C3D" w:rsidRDefault="00FA63A0" w:rsidP="004050B2">
      <w:pPr>
        <w:pStyle w:val="ISMSHeading3"/>
      </w:pPr>
      <w:bookmarkStart w:id="132" w:name="_Toc256000057"/>
      <w:bookmarkStart w:id="133" w:name="_Toc15306537"/>
      <w:r>
        <w:t>Confirming Audit Schedule</w:t>
      </w:r>
      <w:bookmarkEnd w:id="132"/>
      <w:bookmarkEnd w:id="133"/>
    </w:p>
    <w:p w:rsidR="007D7C3D" w:rsidRDefault="00FA63A0">
      <w:pPr>
        <w:pStyle w:val="ISMSNormal"/>
        <w:rPr>
          <w:lang w:val="en-GB"/>
        </w:rPr>
      </w:pPr>
      <w:r>
        <w:rPr>
          <w:lang w:val="en-GB"/>
        </w:rPr>
        <w:t>Once the audit date has been confirmed the status of the audit can be moved from ‘Scheduled’ to ‘Schedule Confirmed by ticking the ‘Schedule Confirmed’ tick-box and saving the audit record. Completing this action will send an email to the Lead Auditor assigned to the audit.</w:t>
      </w:r>
    </w:p>
    <w:p w:rsidR="009709E9" w:rsidRDefault="009938AE">
      <w:pPr>
        <w:pStyle w:val="ISMSNormal"/>
        <w:rPr>
          <w:lang w:val="en-GB"/>
        </w:rPr>
      </w:pPr>
    </w:p>
    <w:p w:rsidR="007D7C3D" w:rsidRDefault="00FA63A0" w:rsidP="004050B2">
      <w:pPr>
        <w:pStyle w:val="ISMSNormal"/>
        <w:jc w:val="center"/>
        <w:rPr>
          <w:lang w:val="en-GB"/>
        </w:rPr>
      </w:pPr>
      <w:r>
        <w:rPr>
          <w:noProof/>
          <w:lang w:val="en-GB" w:eastAsia="en-GB"/>
        </w:rPr>
        <w:drawing>
          <wp:inline distT="0" distB="0" distL="0" distR="0">
            <wp:extent cx="1397635" cy="215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97635" cy="215900"/>
                    </a:xfrm>
                    <a:prstGeom prst="rect">
                      <a:avLst/>
                    </a:prstGeom>
                    <a:noFill/>
                    <a:ln>
                      <a:noFill/>
                    </a:ln>
                  </pic:spPr>
                </pic:pic>
              </a:graphicData>
            </a:graphic>
          </wp:inline>
        </w:drawing>
      </w:r>
    </w:p>
    <w:p w:rsidR="009709E9" w:rsidRPr="004050B2" w:rsidRDefault="009938AE">
      <w:pPr>
        <w:pStyle w:val="ISMSNormal"/>
        <w:rPr>
          <w:lang w:val="en-GB"/>
        </w:rPr>
      </w:pPr>
    </w:p>
    <w:p w:rsidR="005132AD" w:rsidRDefault="00FA63A0" w:rsidP="004050B2">
      <w:pPr>
        <w:pStyle w:val="ISMSHeading3"/>
      </w:pPr>
      <w:bookmarkStart w:id="134" w:name="_Toc256000059"/>
      <w:bookmarkStart w:id="135" w:name="_Toc15306538"/>
      <w:r>
        <w:t>Adding an Auditor or Auditee</w:t>
      </w:r>
      <w:bookmarkEnd w:id="134"/>
      <w:bookmarkEnd w:id="135"/>
    </w:p>
    <w:p w:rsidR="009A1BB4" w:rsidRDefault="00FA63A0">
      <w:pPr>
        <w:pStyle w:val="ISMSNormal"/>
        <w:rPr>
          <w:lang w:val="en-GB"/>
        </w:rPr>
      </w:pPr>
      <w:r>
        <w:rPr>
          <w:lang w:val="en-GB"/>
        </w:rPr>
        <w:t>The auditors and auditees assigned to the audit record can be found on the ‘Auditors and Auditees tab.</w:t>
      </w:r>
    </w:p>
    <w:p w:rsidR="009A1BB4" w:rsidRDefault="00391D80" w:rsidP="00A8793B">
      <w:pPr>
        <w:pStyle w:val="ISMSNormal"/>
        <w:jc w:val="center"/>
        <w:rPr>
          <w:lang w:val="en-GB"/>
        </w:rPr>
        <w:pPrChange w:id="136" w:author="Author">
          <w:pPr>
            <w:pStyle w:val="ISMSNormal"/>
          </w:pPr>
        </w:pPrChange>
      </w:pPr>
      <w:ins w:id="137" w:author="Author">
        <w:r>
          <w:rPr>
            <w:noProof/>
            <w:lang w:val="en-GB" w:eastAsia="en-GB"/>
          </w:rPr>
          <w:drawing>
            <wp:inline distT="0" distB="0" distL="0" distR="0">
              <wp:extent cx="57340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ins>
    </w:p>
    <w:p w:rsidR="009A1BB4" w:rsidRDefault="00FA63A0">
      <w:pPr>
        <w:pStyle w:val="ISMSNormal"/>
        <w:rPr>
          <w:lang w:val="en-GB"/>
        </w:rPr>
      </w:pPr>
      <w:del w:id="138" w:author="Author">
        <w:r w:rsidDel="00391D80">
          <w:rPr>
            <w:noProof/>
            <w:lang w:val="en-GB" w:eastAsia="en-GB"/>
          </w:rPr>
          <w:drawing>
            <wp:inline distT="0" distB="0" distL="0" distR="0">
              <wp:extent cx="5727700" cy="225171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7700" cy="2251710"/>
                      </a:xfrm>
                      <a:prstGeom prst="rect">
                        <a:avLst/>
                      </a:prstGeom>
                      <a:noFill/>
                      <a:ln>
                        <a:noFill/>
                      </a:ln>
                    </pic:spPr>
                  </pic:pic>
                </a:graphicData>
              </a:graphic>
            </wp:inline>
          </w:drawing>
        </w:r>
      </w:del>
    </w:p>
    <w:p w:rsidR="009A1BB4" w:rsidRDefault="009938AE">
      <w:pPr>
        <w:pStyle w:val="ISMSNormal"/>
        <w:rPr>
          <w:lang w:val="en-GB"/>
        </w:rPr>
      </w:pPr>
    </w:p>
    <w:p w:rsidR="009A1BB4" w:rsidRDefault="00FA63A0">
      <w:pPr>
        <w:pStyle w:val="ISMSNormal"/>
        <w:rPr>
          <w:lang w:val="en-GB"/>
        </w:rPr>
      </w:pPr>
      <w:r>
        <w:rPr>
          <w:lang w:val="en-GB"/>
        </w:rPr>
        <w:lastRenderedPageBreak/>
        <w:t>New auditors or auditees can be added by clicking on the ‘Add auditor’ or ‘Add Auditee’ buttons. This will display the ‘Search for Person’ form where the person can be searched for and selected.</w:t>
      </w:r>
    </w:p>
    <w:p w:rsidR="007D7C3D" w:rsidRDefault="009938AE">
      <w:pPr>
        <w:pStyle w:val="ISMSNormal"/>
        <w:rPr>
          <w:lang w:val="en-GB"/>
        </w:rPr>
      </w:pPr>
    </w:p>
    <w:p w:rsidR="007D7C3D" w:rsidRDefault="00FA63A0" w:rsidP="004050B2">
      <w:pPr>
        <w:pStyle w:val="ISMSNormal"/>
        <w:jc w:val="center"/>
        <w:rPr>
          <w:lang w:val="en-GB"/>
        </w:rPr>
      </w:pPr>
      <w:r>
        <w:rPr>
          <w:noProof/>
          <w:lang w:val="en-GB" w:eastAsia="en-GB"/>
        </w:rPr>
        <w:drawing>
          <wp:inline distT="0" distB="0" distL="0" distR="0">
            <wp:extent cx="2570671" cy="3923830"/>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74098" cy="3929061"/>
                    </a:xfrm>
                    <a:prstGeom prst="rect">
                      <a:avLst/>
                    </a:prstGeom>
                    <a:noFill/>
                    <a:ln>
                      <a:noFill/>
                    </a:ln>
                  </pic:spPr>
                </pic:pic>
              </a:graphicData>
            </a:graphic>
          </wp:inline>
        </w:drawing>
      </w:r>
    </w:p>
    <w:p w:rsidR="009A1BB4" w:rsidRDefault="009938AE">
      <w:pPr>
        <w:pStyle w:val="ISMSNormal"/>
        <w:rPr>
          <w:lang w:val="en-GB"/>
        </w:rPr>
      </w:pPr>
    </w:p>
    <w:p w:rsidR="005132AD" w:rsidRDefault="009938AE">
      <w:pPr>
        <w:pStyle w:val="ISMSNormal"/>
        <w:rPr>
          <w:lang w:val="en-GB"/>
        </w:rPr>
      </w:pPr>
    </w:p>
    <w:p w:rsidR="00743AB0" w:rsidRDefault="00FA63A0" w:rsidP="004050B2">
      <w:pPr>
        <w:pStyle w:val="ISMSHeading3"/>
      </w:pPr>
      <w:bookmarkStart w:id="139" w:name="_Toc256000060"/>
      <w:bookmarkStart w:id="140" w:name="_Toc15306539"/>
      <w:r>
        <w:t>Checking Scope Items</w:t>
      </w:r>
      <w:bookmarkEnd w:id="139"/>
      <w:bookmarkEnd w:id="140"/>
    </w:p>
    <w:p w:rsidR="00717D0B" w:rsidRDefault="00FA63A0">
      <w:pPr>
        <w:pStyle w:val="ISMSNormal"/>
        <w:rPr>
          <w:lang w:val="en-GB"/>
        </w:rPr>
      </w:pPr>
      <w:r>
        <w:rPr>
          <w:lang w:val="en-GB"/>
        </w:rPr>
        <w:t>The audit scope items can be checked on the audit record card within the ‘Scope’ tab. This will list the processes and procedures to be included in the audit.</w:t>
      </w:r>
    </w:p>
    <w:p w:rsidR="005132AD" w:rsidRPr="00717D0B" w:rsidRDefault="009938AE">
      <w:pPr>
        <w:pStyle w:val="ISMSNormal"/>
        <w:rPr>
          <w:lang w:val="en-GB"/>
        </w:rPr>
      </w:pPr>
    </w:p>
    <w:p w:rsidR="00717D0B" w:rsidRDefault="00FA63A0" w:rsidP="004050B2">
      <w:pPr>
        <w:pStyle w:val="ISMSNormal"/>
        <w:jc w:val="center"/>
        <w:rPr>
          <w:lang w:val="en-GB"/>
        </w:rPr>
      </w:pPr>
      <w:del w:id="141" w:author="Author">
        <w:r w:rsidRPr="00717D0B" w:rsidDel="00391D80">
          <w:rPr>
            <w:noProof/>
            <w:lang w:val="en-GB" w:eastAsia="en-GB"/>
          </w:rPr>
          <w:drawing>
            <wp:inline distT="0" distB="0" distL="0" distR="0">
              <wp:extent cx="5566400"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311" cy="4392533"/>
                      </a:xfrm>
                      <a:prstGeom prst="rect">
                        <a:avLst/>
                      </a:prstGeom>
                      <a:noFill/>
                      <a:ln>
                        <a:noFill/>
                      </a:ln>
                    </pic:spPr>
                  </pic:pic>
                </a:graphicData>
              </a:graphic>
            </wp:inline>
          </w:drawing>
        </w:r>
      </w:del>
    </w:p>
    <w:p w:rsidR="00717D0B" w:rsidRDefault="00391D80" w:rsidP="00A8793B">
      <w:pPr>
        <w:pStyle w:val="ISMSNormal"/>
        <w:jc w:val="center"/>
        <w:rPr>
          <w:ins w:id="142" w:author="Author"/>
          <w:lang w:val="en-GB"/>
        </w:rPr>
        <w:pPrChange w:id="143" w:author="Author">
          <w:pPr>
            <w:pStyle w:val="ISMSNormal"/>
          </w:pPr>
        </w:pPrChange>
      </w:pPr>
      <w:ins w:id="144" w:author="Author">
        <w:r>
          <w:rPr>
            <w:noProof/>
            <w:lang w:val="en-GB" w:eastAsia="en-GB"/>
          </w:rPr>
          <w:lastRenderedPageBreak/>
          <w:drawing>
            <wp:inline distT="0" distB="0" distL="0" distR="0">
              <wp:extent cx="5503230" cy="4314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9225" cy="4327366"/>
                      </a:xfrm>
                      <a:prstGeom prst="rect">
                        <a:avLst/>
                      </a:prstGeom>
                      <a:noFill/>
                      <a:ln>
                        <a:noFill/>
                      </a:ln>
                    </pic:spPr>
                  </pic:pic>
                </a:graphicData>
              </a:graphic>
            </wp:inline>
          </w:drawing>
        </w:r>
      </w:ins>
    </w:p>
    <w:p w:rsidR="00391D80" w:rsidRDefault="00391D80" w:rsidP="004D270C">
      <w:pPr>
        <w:pStyle w:val="ISMSNormal"/>
        <w:rPr>
          <w:lang w:val="en-GB"/>
        </w:rPr>
      </w:pPr>
    </w:p>
    <w:p w:rsidR="00717D0B" w:rsidRDefault="00FA63A0" w:rsidP="004050B2">
      <w:pPr>
        <w:pStyle w:val="ISMSHeading3"/>
      </w:pPr>
      <w:bookmarkStart w:id="145" w:name="_Toc256000066"/>
      <w:bookmarkStart w:id="146" w:name="_Toc15306540"/>
      <w:r>
        <w:t>Managing Checklists</w:t>
      </w:r>
      <w:bookmarkEnd w:id="145"/>
      <w:bookmarkEnd w:id="146"/>
    </w:p>
    <w:p w:rsidR="00717D0B" w:rsidRDefault="00FA63A0" w:rsidP="004050B2">
      <w:pPr>
        <w:pStyle w:val="ISMSHeading4"/>
      </w:pPr>
      <w:bookmarkStart w:id="147" w:name="_Toc256000067"/>
      <w:bookmarkStart w:id="148" w:name="_Toc15306541"/>
      <w:r>
        <w:t>Adding a Checklist</w:t>
      </w:r>
      <w:bookmarkEnd w:id="147"/>
      <w:bookmarkEnd w:id="148"/>
    </w:p>
    <w:p w:rsidR="004D270C" w:rsidRDefault="00FA63A0">
      <w:pPr>
        <w:pStyle w:val="ISMSNormal"/>
        <w:rPr>
          <w:lang w:val="en-GB"/>
        </w:rPr>
      </w:pPr>
      <w:r>
        <w:rPr>
          <w:lang w:val="en-GB"/>
        </w:rPr>
        <w:t>To add a checklist, open the ‘Checklists’ tab on the audit record</w:t>
      </w:r>
    </w:p>
    <w:p w:rsidR="004D270C" w:rsidRDefault="009938AE">
      <w:pPr>
        <w:pStyle w:val="ISMSNormal"/>
        <w:rPr>
          <w:lang w:val="en-GB"/>
        </w:rPr>
      </w:pPr>
    </w:p>
    <w:p w:rsidR="00717D0B" w:rsidRDefault="00FA63A0">
      <w:pPr>
        <w:pStyle w:val="ISMSNormal"/>
        <w:rPr>
          <w:lang w:val="en-GB"/>
        </w:rPr>
      </w:pPr>
      <w:r>
        <w:rPr>
          <w:noProof/>
          <w:lang w:val="en-GB" w:eastAsia="en-GB"/>
        </w:rPr>
        <w:drawing>
          <wp:inline distT="0" distB="0" distL="0" distR="0">
            <wp:extent cx="57245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4525" cy="1314450"/>
                    </a:xfrm>
                    <a:prstGeom prst="rect">
                      <a:avLst/>
                    </a:prstGeom>
                    <a:noFill/>
                    <a:ln>
                      <a:noFill/>
                    </a:ln>
                  </pic:spPr>
                </pic:pic>
              </a:graphicData>
            </a:graphic>
          </wp:inline>
        </w:drawing>
      </w:r>
    </w:p>
    <w:p w:rsidR="00717D0B" w:rsidRDefault="009938AE">
      <w:pPr>
        <w:pStyle w:val="ISMSNormal"/>
        <w:rPr>
          <w:lang w:val="en-GB"/>
        </w:rPr>
      </w:pPr>
    </w:p>
    <w:p w:rsidR="00717D0B" w:rsidRDefault="00FA63A0">
      <w:pPr>
        <w:pStyle w:val="ISMSNormal"/>
        <w:rPr>
          <w:lang w:val="en-GB"/>
        </w:rPr>
      </w:pPr>
      <w:r>
        <w:rPr>
          <w:lang w:val="en-GB"/>
        </w:rPr>
        <w:t xml:space="preserve">Click on the </w:t>
      </w:r>
      <w:r>
        <w:rPr>
          <w:noProof/>
          <w:lang w:val="en-GB" w:eastAsia="en-GB"/>
        </w:rPr>
        <w:drawing>
          <wp:inline distT="0" distB="0" distL="0" distR="0">
            <wp:extent cx="26670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66700" cy="276225"/>
                    </a:xfrm>
                    <a:prstGeom prst="rect">
                      <a:avLst/>
                    </a:prstGeom>
                    <a:noFill/>
                    <a:ln>
                      <a:noFill/>
                    </a:ln>
                  </pic:spPr>
                </pic:pic>
              </a:graphicData>
            </a:graphic>
          </wp:inline>
        </w:drawing>
      </w:r>
      <w:r>
        <w:rPr>
          <w:lang w:val="en-GB"/>
        </w:rPr>
        <w:t xml:space="preserve"> button to add a new checklist. This will display the ‘Create/Edit Checklist’ form.</w:t>
      </w:r>
    </w:p>
    <w:p w:rsidR="00717D0B" w:rsidRDefault="009938AE">
      <w:pPr>
        <w:pStyle w:val="ISMSNormal"/>
        <w:rPr>
          <w:lang w:val="en-GB"/>
        </w:rPr>
      </w:pPr>
    </w:p>
    <w:p w:rsidR="00717D0B" w:rsidRDefault="00FA63A0" w:rsidP="004050B2">
      <w:pPr>
        <w:pStyle w:val="ISMSNormal"/>
        <w:jc w:val="center"/>
        <w:rPr>
          <w:lang w:val="en-GB"/>
        </w:rPr>
      </w:pPr>
      <w:r>
        <w:rPr>
          <w:noProof/>
          <w:lang w:val="en-GB" w:eastAsia="en-GB"/>
        </w:rPr>
        <w:lastRenderedPageBreak/>
        <w:drawing>
          <wp:inline distT="0" distB="0" distL="0" distR="0">
            <wp:extent cx="5724525" cy="439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4391025"/>
                    </a:xfrm>
                    <a:prstGeom prst="rect">
                      <a:avLst/>
                    </a:prstGeom>
                    <a:noFill/>
                    <a:ln>
                      <a:noFill/>
                    </a:ln>
                  </pic:spPr>
                </pic:pic>
              </a:graphicData>
            </a:graphic>
          </wp:inline>
        </w:drawing>
      </w:r>
    </w:p>
    <w:p w:rsidR="00860288" w:rsidRDefault="009938AE" w:rsidP="004D270C">
      <w:pPr>
        <w:pStyle w:val="ISMSNormal"/>
        <w:rPr>
          <w:lang w:val="en-GB"/>
        </w:rPr>
      </w:pPr>
    </w:p>
    <w:p w:rsidR="004D270C" w:rsidRDefault="00FA63A0" w:rsidP="004D270C">
      <w:pPr>
        <w:pStyle w:val="ISMSNormal"/>
        <w:rPr>
          <w:lang w:val="en-GB"/>
        </w:rPr>
      </w:pPr>
      <w:r>
        <w:rPr>
          <w:lang w:val="en-GB"/>
        </w:rPr>
        <w:t xml:space="preserve">Add a title and description for the checklist. </w:t>
      </w:r>
    </w:p>
    <w:p w:rsidR="004D270C" w:rsidRDefault="009938AE" w:rsidP="004D270C">
      <w:pPr>
        <w:pStyle w:val="ISMSNormal"/>
        <w:rPr>
          <w:lang w:val="en-GB"/>
        </w:rPr>
      </w:pPr>
    </w:p>
    <w:p w:rsidR="004D270C" w:rsidRDefault="00FA63A0" w:rsidP="004D270C">
      <w:pPr>
        <w:pStyle w:val="ISMSNormal"/>
        <w:rPr>
          <w:lang w:val="en-GB"/>
        </w:rPr>
      </w:pPr>
      <w:r>
        <w:rPr>
          <w:lang w:val="en-GB"/>
        </w:rPr>
        <w:t>Checklist items can be added from the Question Bank by dragging them to the checklist. However, it is expected that most questions will be added by typing them in and adding them to the checklist.</w:t>
      </w:r>
    </w:p>
    <w:p w:rsidR="004D270C" w:rsidRDefault="009938AE" w:rsidP="004D270C">
      <w:pPr>
        <w:pStyle w:val="ISMSNormal"/>
        <w:rPr>
          <w:lang w:val="en-GB"/>
        </w:rPr>
      </w:pPr>
    </w:p>
    <w:p w:rsidR="004D270C" w:rsidRDefault="00FA63A0" w:rsidP="004D270C">
      <w:pPr>
        <w:pStyle w:val="ISMSNormal"/>
        <w:rPr>
          <w:lang w:val="en-GB"/>
        </w:rPr>
      </w:pPr>
      <w:proofErr w:type="gramStart"/>
      <w:r>
        <w:rPr>
          <w:lang w:val="en-GB"/>
        </w:rPr>
        <w:t>The</w:t>
      </w:r>
      <w:proofErr w:type="gramEnd"/>
      <w:r>
        <w:rPr>
          <w:lang w:val="en-GB"/>
        </w:rPr>
        <w:t xml:space="preserve"> can be added via the ‘Add item to checklist’ box.</w:t>
      </w:r>
    </w:p>
    <w:p w:rsidR="00860288" w:rsidRDefault="009938AE" w:rsidP="004D270C">
      <w:pPr>
        <w:pStyle w:val="ISMSNormal"/>
        <w:rPr>
          <w:lang w:val="en-GB"/>
        </w:rPr>
      </w:pPr>
    </w:p>
    <w:p w:rsidR="00860288" w:rsidRDefault="00FA63A0" w:rsidP="004050B2">
      <w:pPr>
        <w:pStyle w:val="ISMSNormal"/>
        <w:jc w:val="center"/>
        <w:rPr>
          <w:lang w:val="en-GB"/>
        </w:rPr>
      </w:pPr>
      <w:r>
        <w:rPr>
          <w:noProof/>
          <w:lang w:val="en-GB" w:eastAsia="en-GB"/>
        </w:rPr>
        <w:drawing>
          <wp:inline distT="0" distB="0" distL="0" distR="0">
            <wp:extent cx="355282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552825" cy="628650"/>
                    </a:xfrm>
                    <a:prstGeom prst="rect">
                      <a:avLst/>
                    </a:prstGeom>
                    <a:noFill/>
                    <a:ln>
                      <a:noFill/>
                    </a:ln>
                  </pic:spPr>
                </pic:pic>
              </a:graphicData>
            </a:graphic>
          </wp:inline>
        </w:drawing>
      </w:r>
    </w:p>
    <w:p w:rsidR="00860288" w:rsidRDefault="009938AE" w:rsidP="005132AD">
      <w:pPr>
        <w:pStyle w:val="ISMSNormal"/>
        <w:rPr>
          <w:lang w:val="en-GB"/>
        </w:rPr>
      </w:pPr>
    </w:p>
    <w:p w:rsidR="005132AD" w:rsidRDefault="00FA63A0" w:rsidP="005132AD">
      <w:pPr>
        <w:pStyle w:val="ISMSNormal"/>
        <w:rPr>
          <w:lang w:val="en-GB"/>
        </w:rPr>
      </w:pPr>
      <w:r>
        <w:rPr>
          <w:lang w:val="en-GB"/>
        </w:rPr>
        <w:t xml:space="preserve">Items can be added as questions </w:t>
      </w:r>
      <w:r>
        <w:rPr>
          <w:noProof/>
          <w:lang w:val="en-GB" w:eastAsia="en-GB"/>
        </w:rPr>
        <w:drawing>
          <wp:inline distT="0" distB="0" distL="0" distR="0">
            <wp:extent cx="238125" cy="285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38125" cy="285750"/>
                    </a:xfrm>
                    <a:prstGeom prst="rect">
                      <a:avLst/>
                    </a:prstGeom>
                    <a:noFill/>
                    <a:ln>
                      <a:noFill/>
                    </a:ln>
                  </pic:spPr>
                </pic:pic>
              </a:graphicData>
            </a:graphic>
          </wp:inline>
        </w:drawing>
      </w:r>
      <w:r>
        <w:rPr>
          <w:lang w:val="en-GB"/>
        </w:rPr>
        <w:t xml:space="preserve"> or section headers </w:t>
      </w:r>
      <w:r>
        <w:rPr>
          <w:noProof/>
          <w:lang w:val="en-GB" w:eastAsia="en-GB"/>
        </w:rPr>
        <w:drawing>
          <wp:inline distT="0" distB="0" distL="0" distR="0">
            <wp:extent cx="257175" cy="257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7175" cy="257175"/>
                    </a:xfrm>
                    <a:prstGeom prst="rect">
                      <a:avLst/>
                    </a:prstGeom>
                    <a:noFill/>
                    <a:ln>
                      <a:noFill/>
                    </a:ln>
                  </pic:spPr>
                </pic:pic>
              </a:graphicData>
            </a:graphic>
          </wp:inline>
        </w:drawing>
      </w:r>
      <w:r>
        <w:rPr>
          <w:lang w:val="en-GB"/>
        </w:rPr>
        <w:t xml:space="preserve">. Section headers are used to organise and structure the audit and may typically be the name of a scope item e.g. Document Control (SOP-02-01).  </w:t>
      </w:r>
    </w:p>
    <w:p w:rsidR="005132AD" w:rsidRDefault="009938AE" w:rsidP="005132AD">
      <w:pPr>
        <w:pStyle w:val="ISMSNormal"/>
        <w:rPr>
          <w:lang w:val="en-GB"/>
        </w:rPr>
      </w:pPr>
    </w:p>
    <w:p w:rsidR="005132AD" w:rsidRDefault="00FA63A0" w:rsidP="005132AD">
      <w:pPr>
        <w:pStyle w:val="ISMSNormal"/>
        <w:rPr>
          <w:lang w:val="en-GB"/>
        </w:rPr>
      </w:pPr>
      <w:r>
        <w:rPr>
          <w:lang w:val="en-GB"/>
        </w:rPr>
        <w:t xml:space="preserve">If an item is added incorrectly it can be edited or deleted using the buttons available on the ‘Create/Edit Checklist’ form. The </w:t>
      </w:r>
      <w:r>
        <w:rPr>
          <w:noProof/>
          <w:lang w:val="en-GB" w:eastAsia="en-GB"/>
        </w:rPr>
        <w:drawing>
          <wp:inline distT="0" distB="0" distL="0" distR="0">
            <wp:extent cx="655607" cy="2904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62123" cy="293346"/>
                    </a:xfrm>
                    <a:prstGeom prst="rect">
                      <a:avLst/>
                    </a:prstGeom>
                    <a:noFill/>
                    <a:ln>
                      <a:noFill/>
                    </a:ln>
                  </pic:spPr>
                </pic:pic>
              </a:graphicData>
            </a:graphic>
          </wp:inline>
        </w:drawing>
      </w:r>
      <w:r>
        <w:rPr>
          <w:lang w:val="en-GB"/>
        </w:rPr>
        <w:t xml:space="preserve"> button will display the ‘New/Edit Question’ form where the question text can be modified as necessary.</w:t>
      </w:r>
    </w:p>
    <w:p w:rsidR="00860288" w:rsidRDefault="009938AE" w:rsidP="005132AD">
      <w:pPr>
        <w:pStyle w:val="ISMSNormal"/>
        <w:rPr>
          <w:lang w:val="en-GB"/>
        </w:rPr>
      </w:pPr>
    </w:p>
    <w:p w:rsidR="005132AD" w:rsidRDefault="00FA63A0" w:rsidP="004050B2">
      <w:pPr>
        <w:pStyle w:val="ISMSNormal"/>
        <w:jc w:val="center"/>
        <w:rPr>
          <w:lang w:val="en-GB"/>
        </w:rPr>
      </w:pPr>
      <w:r w:rsidRPr="005132AD">
        <w:rPr>
          <w:noProof/>
          <w:lang w:val="en-GB" w:eastAsia="en-GB"/>
        </w:rPr>
        <w:lastRenderedPageBreak/>
        <w:drawing>
          <wp:inline distT="0" distB="0" distL="0" distR="0">
            <wp:extent cx="4124325" cy="544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124325" cy="5448300"/>
                    </a:xfrm>
                    <a:prstGeom prst="rect">
                      <a:avLst/>
                    </a:prstGeom>
                    <a:noFill/>
                    <a:ln>
                      <a:noFill/>
                    </a:ln>
                  </pic:spPr>
                </pic:pic>
              </a:graphicData>
            </a:graphic>
          </wp:inline>
        </w:drawing>
      </w:r>
    </w:p>
    <w:p w:rsidR="00860288" w:rsidRDefault="009938AE" w:rsidP="005132AD">
      <w:pPr>
        <w:pStyle w:val="ISMSNormal"/>
        <w:rPr>
          <w:lang w:val="en-GB"/>
        </w:rPr>
      </w:pPr>
    </w:p>
    <w:p w:rsidR="00391D80" w:rsidRDefault="00FA63A0" w:rsidP="005132AD">
      <w:pPr>
        <w:pStyle w:val="ISMSNormal"/>
        <w:rPr>
          <w:ins w:id="149" w:author="Author"/>
          <w:lang w:val="en-GB"/>
        </w:rPr>
      </w:pPr>
      <w:r>
        <w:rPr>
          <w:lang w:val="en-GB"/>
        </w:rPr>
        <w:t xml:space="preserve">Once all of the checklist questions have been added the checklist can be saved by clicking on the ‘OK’ button and the checklist will be presented on the ‘Checklist’ tab in the audit record. </w:t>
      </w:r>
    </w:p>
    <w:p w:rsidR="00391D80" w:rsidRDefault="00391D80" w:rsidP="005132AD">
      <w:pPr>
        <w:pStyle w:val="ISMSNormal"/>
        <w:rPr>
          <w:ins w:id="150" w:author="Author"/>
          <w:lang w:val="en-GB"/>
        </w:rPr>
      </w:pPr>
    </w:p>
    <w:p w:rsidR="005132AD" w:rsidRDefault="00391D80" w:rsidP="00A8793B">
      <w:pPr>
        <w:pStyle w:val="ISMSNormal"/>
        <w:jc w:val="center"/>
        <w:rPr>
          <w:lang w:val="en-GB"/>
        </w:rPr>
        <w:pPrChange w:id="151" w:author="Author">
          <w:pPr>
            <w:pStyle w:val="ISMSNormal"/>
          </w:pPr>
        </w:pPrChange>
      </w:pPr>
      <w:ins w:id="152" w:author="Author">
        <w:r>
          <w:rPr>
            <w:noProof/>
            <w:lang w:val="en-GB" w:eastAsia="en-GB"/>
          </w:rPr>
          <w:lastRenderedPageBreak/>
          <w:drawing>
            <wp:inline distT="0" distB="0" distL="0" distR="0">
              <wp:extent cx="573405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543425"/>
                      </a:xfrm>
                      <a:prstGeom prst="rect">
                        <a:avLst/>
                      </a:prstGeom>
                      <a:noFill/>
                      <a:ln>
                        <a:noFill/>
                      </a:ln>
                    </pic:spPr>
                  </pic:pic>
                </a:graphicData>
              </a:graphic>
            </wp:inline>
          </w:drawing>
        </w:r>
      </w:ins>
    </w:p>
    <w:p w:rsidR="005132AD" w:rsidRDefault="00FA63A0" w:rsidP="004050B2">
      <w:pPr>
        <w:pStyle w:val="ISMSNormal"/>
        <w:jc w:val="center"/>
        <w:rPr>
          <w:lang w:val="en-GB"/>
        </w:rPr>
      </w:pPr>
      <w:del w:id="153" w:author="Author">
        <w:r w:rsidRPr="005132AD" w:rsidDel="00391D80">
          <w:rPr>
            <w:noProof/>
            <w:lang w:val="en-GB" w:eastAsia="en-GB"/>
          </w:rPr>
          <w:drawing>
            <wp:inline distT="0" distB="0" distL="0" distR="0">
              <wp:extent cx="5731510" cy="4549851"/>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731510" cy="4549851"/>
                      </a:xfrm>
                      <a:prstGeom prst="rect">
                        <a:avLst/>
                      </a:prstGeom>
                      <a:noFill/>
                      <a:ln>
                        <a:noFill/>
                      </a:ln>
                    </pic:spPr>
                  </pic:pic>
                </a:graphicData>
              </a:graphic>
            </wp:inline>
          </w:drawing>
        </w:r>
      </w:del>
    </w:p>
    <w:p w:rsidR="00860288" w:rsidRDefault="00FA63A0" w:rsidP="004050B2">
      <w:pPr>
        <w:pStyle w:val="ISMSHeading4"/>
      </w:pPr>
      <w:bookmarkStart w:id="154" w:name="_Toc256000077"/>
      <w:bookmarkStart w:id="155" w:name="_Toc15306542"/>
      <w:r>
        <w:t>Editing a Checklist</w:t>
      </w:r>
      <w:bookmarkEnd w:id="154"/>
      <w:bookmarkEnd w:id="155"/>
    </w:p>
    <w:p w:rsidR="00F86320" w:rsidRDefault="00FA63A0">
      <w:pPr>
        <w:pStyle w:val="ISMSNormal"/>
        <w:rPr>
          <w:lang w:val="en-GB"/>
        </w:rPr>
      </w:pPr>
      <w:r>
        <w:rPr>
          <w:lang w:val="en-GB"/>
        </w:rPr>
        <w:t xml:space="preserve">It may be necessary to edit a checklist to add additional questions or update existing questions. This can be completed by selecting the checklist and clicking on the ‘Open Checklist’  </w:t>
      </w:r>
      <w:r>
        <w:rPr>
          <w:noProof/>
          <w:lang w:val="en-GB" w:eastAsia="en-GB"/>
        </w:rPr>
        <w:drawing>
          <wp:inline distT="0" distB="0" distL="0" distR="0">
            <wp:extent cx="2952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95275" cy="257175"/>
                    </a:xfrm>
                    <a:prstGeom prst="rect">
                      <a:avLst/>
                    </a:prstGeom>
                    <a:noFill/>
                    <a:ln>
                      <a:noFill/>
                    </a:ln>
                  </pic:spPr>
                </pic:pic>
              </a:graphicData>
            </a:graphic>
          </wp:inline>
        </w:drawing>
      </w:r>
      <w:r>
        <w:rPr>
          <w:lang w:val="en-GB"/>
        </w:rPr>
        <w:t xml:space="preserve"> button. This will display the ‘Open Checklist’ dialog where the ‘Edit Checklist’ option should be selected.</w:t>
      </w:r>
    </w:p>
    <w:p w:rsidR="00F86320" w:rsidRPr="00F86320" w:rsidRDefault="009938AE">
      <w:pPr>
        <w:pStyle w:val="ISMSNormal"/>
        <w:rPr>
          <w:lang w:val="en-GB"/>
        </w:rPr>
      </w:pPr>
    </w:p>
    <w:p w:rsidR="00860288" w:rsidRDefault="00FA63A0" w:rsidP="004050B2">
      <w:pPr>
        <w:pStyle w:val="ISMSNormal"/>
        <w:jc w:val="center"/>
        <w:rPr>
          <w:lang w:val="en-GB"/>
        </w:rPr>
      </w:pPr>
      <w:r>
        <w:rPr>
          <w:noProof/>
          <w:lang w:val="en-GB" w:eastAsia="en-GB"/>
        </w:rPr>
        <w:drawing>
          <wp:inline distT="0" distB="0" distL="0" distR="0">
            <wp:extent cx="35528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552825" cy="2200275"/>
                    </a:xfrm>
                    <a:prstGeom prst="rect">
                      <a:avLst/>
                    </a:prstGeom>
                    <a:noFill/>
                    <a:ln>
                      <a:noFill/>
                    </a:ln>
                  </pic:spPr>
                </pic:pic>
              </a:graphicData>
            </a:graphic>
          </wp:inline>
        </w:drawing>
      </w:r>
    </w:p>
    <w:p w:rsidR="00F86320" w:rsidRDefault="009938AE">
      <w:pPr>
        <w:pStyle w:val="ISMSNormal"/>
        <w:rPr>
          <w:lang w:val="en-GB"/>
        </w:rPr>
      </w:pPr>
    </w:p>
    <w:p w:rsidR="00860288" w:rsidRDefault="00FA63A0">
      <w:pPr>
        <w:pStyle w:val="ISMSNormal"/>
        <w:rPr>
          <w:lang w:val="en-GB"/>
        </w:rPr>
      </w:pPr>
      <w:r>
        <w:rPr>
          <w:lang w:val="en-GB"/>
        </w:rPr>
        <w:lastRenderedPageBreak/>
        <w:t xml:space="preserve">The checklist will be </w:t>
      </w:r>
      <w:proofErr w:type="gramStart"/>
      <w:r>
        <w:rPr>
          <w:lang w:val="en-GB"/>
        </w:rPr>
        <w:t>displayed</w:t>
      </w:r>
      <w:proofErr w:type="gramEnd"/>
      <w:r>
        <w:rPr>
          <w:lang w:val="en-GB"/>
        </w:rPr>
        <w:t xml:space="preserve"> and the question can be edited or new question added as previously described.</w:t>
      </w:r>
    </w:p>
    <w:p w:rsidR="009709E9" w:rsidRDefault="00FA63A0" w:rsidP="004050B2">
      <w:pPr>
        <w:pStyle w:val="ISMSHeading4"/>
      </w:pPr>
      <w:bookmarkStart w:id="156" w:name="_Toc256000079"/>
      <w:bookmarkStart w:id="157" w:name="_Toc15306543"/>
      <w:r>
        <w:t>Printing the Checklist</w:t>
      </w:r>
      <w:bookmarkEnd w:id="156"/>
      <w:bookmarkEnd w:id="157"/>
    </w:p>
    <w:p w:rsidR="009709E9" w:rsidRDefault="00FA63A0">
      <w:pPr>
        <w:pStyle w:val="ISMSNormal"/>
        <w:rPr>
          <w:lang w:val="en-GB"/>
        </w:rPr>
      </w:pPr>
      <w:r>
        <w:rPr>
          <w:lang w:val="en-GB"/>
        </w:rPr>
        <w:t xml:space="preserve">To print the checklist (e.g. to send to the auditees) select the </w:t>
      </w:r>
      <w:r>
        <w:rPr>
          <w:noProof/>
          <w:lang w:val="en-GB" w:eastAsia="en-GB"/>
        </w:rPr>
        <w:drawing>
          <wp:inline distT="0" distB="0" distL="0" distR="0">
            <wp:extent cx="707390" cy="2413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707390" cy="241300"/>
                    </a:xfrm>
                    <a:prstGeom prst="rect">
                      <a:avLst/>
                    </a:prstGeom>
                    <a:noFill/>
                    <a:ln>
                      <a:noFill/>
                    </a:ln>
                  </pic:spPr>
                </pic:pic>
              </a:graphicData>
            </a:graphic>
          </wp:inline>
        </w:drawing>
      </w:r>
      <w:r>
        <w:rPr>
          <w:lang w:val="en-GB"/>
        </w:rPr>
        <w:t xml:space="preserve"> button from the ‘Create/Edit Checklist’ form. This will display the ‘Select a Report’ dialog. Select the ‘Choose a Report’ report option and the report </w:t>
      </w:r>
      <w:proofErr w:type="gramStart"/>
      <w:r>
        <w:rPr>
          <w:lang w:val="en-GB"/>
        </w:rPr>
        <w:t>‘ Audit</w:t>
      </w:r>
      <w:proofErr w:type="gramEnd"/>
      <w:r>
        <w:rPr>
          <w:lang w:val="en-GB"/>
        </w:rPr>
        <w:t xml:space="preserve"> Checklist Details’. The ‘Preview’ button will display a copy of the checklist in a pdf format which can be downloaded and sent to the auditees. </w:t>
      </w:r>
    </w:p>
    <w:p w:rsidR="009709E9" w:rsidRDefault="009938AE">
      <w:pPr>
        <w:pStyle w:val="ISMSNormal"/>
        <w:rPr>
          <w:lang w:val="en-GB"/>
        </w:rPr>
      </w:pPr>
    </w:p>
    <w:p w:rsidR="009709E9" w:rsidRDefault="00FA63A0" w:rsidP="004050B2">
      <w:pPr>
        <w:pStyle w:val="ISMSNormal"/>
        <w:jc w:val="center"/>
        <w:rPr>
          <w:lang w:val="en-GB"/>
        </w:rPr>
      </w:pPr>
      <w:r>
        <w:rPr>
          <w:noProof/>
          <w:lang w:val="en-GB" w:eastAsia="en-GB"/>
        </w:rPr>
        <w:drawing>
          <wp:inline distT="0" distB="0" distL="0" distR="0">
            <wp:extent cx="3485072" cy="1529253"/>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491632" cy="1532131"/>
                    </a:xfrm>
                    <a:prstGeom prst="rect">
                      <a:avLst/>
                    </a:prstGeom>
                    <a:noFill/>
                    <a:ln>
                      <a:noFill/>
                    </a:ln>
                  </pic:spPr>
                </pic:pic>
              </a:graphicData>
            </a:graphic>
          </wp:inline>
        </w:drawing>
      </w:r>
    </w:p>
    <w:p w:rsidR="009709E9" w:rsidRPr="004050B2" w:rsidRDefault="009938AE">
      <w:pPr>
        <w:pStyle w:val="ISMSNormal"/>
        <w:rPr>
          <w:lang w:val="en-GB"/>
        </w:rPr>
      </w:pPr>
    </w:p>
    <w:p w:rsidR="00860288" w:rsidRPr="00717D0B" w:rsidRDefault="00FA63A0" w:rsidP="004050B2">
      <w:pPr>
        <w:pStyle w:val="ISMSHeading4"/>
      </w:pPr>
      <w:bookmarkStart w:id="158" w:name="_Toc256000080"/>
      <w:bookmarkStart w:id="159" w:name="_Toc15306544"/>
      <w:r>
        <w:t>Completing the Checklist</w:t>
      </w:r>
      <w:bookmarkEnd w:id="158"/>
      <w:bookmarkEnd w:id="159"/>
    </w:p>
    <w:p w:rsidR="00717D0B" w:rsidRDefault="00FA63A0">
      <w:pPr>
        <w:pStyle w:val="ISMSNormal"/>
        <w:rPr>
          <w:ins w:id="160" w:author="Author"/>
          <w:lang w:val="en-GB"/>
        </w:rPr>
      </w:pPr>
      <w:r>
        <w:rPr>
          <w:lang w:val="en-GB"/>
        </w:rPr>
        <w:t xml:space="preserve">In order to complete the </w:t>
      </w:r>
      <w:proofErr w:type="gramStart"/>
      <w:r>
        <w:rPr>
          <w:lang w:val="en-GB"/>
        </w:rPr>
        <w:t>checklist</w:t>
      </w:r>
      <w:proofErr w:type="gramEnd"/>
      <w:r>
        <w:rPr>
          <w:lang w:val="en-GB"/>
        </w:rPr>
        <w:t xml:space="preserve"> the audit status must be set to Performed by adding an actual start date to the audit record and saving the record.</w:t>
      </w:r>
    </w:p>
    <w:p w:rsidR="00391D80" w:rsidRDefault="00391D80">
      <w:pPr>
        <w:pStyle w:val="ISMSNormal"/>
        <w:rPr>
          <w:ins w:id="161" w:author="Author"/>
          <w:lang w:val="en-GB"/>
        </w:rPr>
      </w:pPr>
    </w:p>
    <w:p w:rsidR="00391D80" w:rsidRDefault="00391D80" w:rsidP="00A8793B">
      <w:pPr>
        <w:pStyle w:val="ISMSNormal"/>
        <w:jc w:val="center"/>
        <w:rPr>
          <w:lang w:val="en-GB"/>
        </w:rPr>
        <w:pPrChange w:id="162" w:author="Author">
          <w:pPr>
            <w:pStyle w:val="ISMSNormal"/>
          </w:pPr>
        </w:pPrChange>
      </w:pPr>
      <w:ins w:id="163" w:author="Author">
        <w:r>
          <w:rPr>
            <w:noProof/>
            <w:lang w:val="en-GB" w:eastAsia="en-GB"/>
          </w:rPr>
          <w:lastRenderedPageBreak/>
          <w:drawing>
            <wp:inline distT="0" distB="0" distL="0" distR="0">
              <wp:extent cx="5724525" cy="4562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562475"/>
                      </a:xfrm>
                      <a:prstGeom prst="rect">
                        <a:avLst/>
                      </a:prstGeom>
                      <a:noFill/>
                      <a:ln>
                        <a:noFill/>
                      </a:ln>
                    </pic:spPr>
                  </pic:pic>
                </a:graphicData>
              </a:graphic>
            </wp:inline>
          </w:drawing>
        </w:r>
      </w:ins>
    </w:p>
    <w:p w:rsidR="00F86320" w:rsidDel="00391D80" w:rsidRDefault="009938AE">
      <w:pPr>
        <w:pStyle w:val="ISMSNormal"/>
        <w:rPr>
          <w:del w:id="164" w:author="Author"/>
          <w:lang w:val="en-GB"/>
        </w:rPr>
      </w:pPr>
    </w:p>
    <w:p w:rsidR="004D270C" w:rsidDel="00391D80" w:rsidRDefault="00FA63A0" w:rsidP="004050B2">
      <w:pPr>
        <w:pStyle w:val="ISMSNormal"/>
        <w:jc w:val="center"/>
        <w:rPr>
          <w:del w:id="165" w:author="Author"/>
          <w:lang w:val="en-GB"/>
        </w:rPr>
      </w:pPr>
      <w:del w:id="166" w:author="Author">
        <w:r w:rsidDel="00391D80">
          <w:rPr>
            <w:noProof/>
            <w:lang w:eastAsia="en-GB"/>
          </w:rPr>
          <w:drawing>
            <wp:inline distT="0" distB="0" distL="0" distR="0">
              <wp:extent cx="5727700" cy="4563110"/>
              <wp:effectExtent l="0" t="0" r="635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27700" cy="4563110"/>
                      </a:xfrm>
                      <a:prstGeom prst="rect">
                        <a:avLst/>
                      </a:prstGeom>
                      <a:noFill/>
                      <a:ln>
                        <a:noFill/>
                      </a:ln>
                    </pic:spPr>
                  </pic:pic>
                </a:graphicData>
              </a:graphic>
            </wp:inline>
          </w:drawing>
        </w:r>
      </w:del>
    </w:p>
    <w:p w:rsidR="004D270C" w:rsidDel="00391D80" w:rsidRDefault="009938AE">
      <w:pPr>
        <w:pStyle w:val="ISMSNormal"/>
        <w:jc w:val="center"/>
        <w:rPr>
          <w:del w:id="167" w:author="Author"/>
          <w:lang w:val="en-GB"/>
        </w:rPr>
        <w:pPrChange w:id="168" w:author="Michael Bartlett" w:date="2020-04-08T13:57:00Z">
          <w:pPr>
            <w:pStyle w:val="ISMSNormal"/>
          </w:pPr>
        </w:pPrChange>
      </w:pPr>
    </w:p>
    <w:p w:rsidR="004D270C" w:rsidRDefault="00FA63A0">
      <w:pPr>
        <w:pStyle w:val="ISMSNormal"/>
        <w:rPr>
          <w:ins w:id="169" w:author="Author"/>
          <w:lang w:val="en-GB"/>
        </w:rPr>
      </w:pPr>
      <w:r>
        <w:rPr>
          <w:lang w:val="en-GB"/>
        </w:rPr>
        <w:t>Then open the checklist by selecting the checklist and clicking on the ‘Open Checklist’ button.</w:t>
      </w:r>
    </w:p>
    <w:p w:rsidR="00391D80" w:rsidRDefault="00391D80">
      <w:pPr>
        <w:pStyle w:val="ISMSNormal"/>
        <w:rPr>
          <w:ins w:id="170" w:author="Author"/>
          <w:lang w:val="en-GB"/>
        </w:rPr>
      </w:pPr>
    </w:p>
    <w:p w:rsidR="00391D80" w:rsidRDefault="00391D80" w:rsidP="00A8793B">
      <w:pPr>
        <w:pStyle w:val="ISMSNormal"/>
        <w:jc w:val="center"/>
        <w:rPr>
          <w:lang w:val="en-GB"/>
        </w:rPr>
        <w:pPrChange w:id="171" w:author="Author">
          <w:pPr>
            <w:pStyle w:val="ISMSNormal"/>
          </w:pPr>
        </w:pPrChange>
      </w:pPr>
      <w:ins w:id="172" w:author="Author">
        <w:r>
          <w:rPr>
            <w:noProof/>
            <w:lang w:val="en-GB" w:eastAsia="en-GB"/>
          </w:rPr>
          <w:drawing>
            <wp:inline distT="0" distB="0" distL="0" distR="0">
              <wp:extent cx="573405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1228725"/>
                      </a:xfrm>
                      <a:prstGeom prst="rect">
                        <a:avLst/>
                      </a:prstGeom>
                      <a:noFill/>
                      <a:ln>
                        <a:noFill/>
                      </a:ln>
                    </pic:spPr>
                  </pic:pic>
                </a:graphicData>
              </a:graphic>
            </wp:inline>
          </w:drawing>
        </w:r>
      </w:ins>
    </w:p>
    <w:p w:rsidR="00734055" w:rsidRDefault="009938AE">
      <w:pPr>
        <w:pStyle w:val="ISMSNormal"/>
        <w:rPr>
          <w:lang w:val="en-GB"/>
        </w:rPr>
      </w:pPr>
    </w:p>
    <w:p w:rsidR="00734055" w:rsidDel="00391D80" w:rsidRDefault="00FA63A0">
      <w:pPr>
        <w:pStyle w:val="ISMSNormal"/>
        <w:rPr>
          <w:del w:id="173" w:author="Author"/>
          <w:lang w:val="en-GB"/>
        </w:rPr>
      </w:pPr>
      <w:del w:id="174" w:author="Author">
        <w:r w:rsidDel="00391D80">
          <w:rPr>
            <w:noProof/>
            <w:lang w:eastAsia="en-GB"/>
          </w:rPr>
          <w:drawing>
            <wp:inline distT="0" distB="0" distL="0" distR="0">
              <wp:extent cx="5727700" cy="1311275"/>
              <wp:effectExtent l="0" t="0" r="635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27700" cy="1311275"/>
                      </a:xfrm>
                      <a:prstGeom prst="rect">
                        <a:avLst/>
                      </a:prstGeom>
                      <a:noFill/>
                      <a:ln>
                        <a:noFill/>
                      </a:ln>
                    </pic:spPr>
                  </pic:pic>
                </a:graphicData>
              </a:graphic>
            </wp:inline>
          </w:drawing>
        </w:r>
      </w:del>
    </w:p>
    <w:p w:rsidR="004D270C" w:rsidDel="00391D80" w:rsidRDefault="009938AE">
      <w:pPr>
        <w:pStyle w:val="ISMSNormal"/>
        <w:rPr>
          <w:del w:id="175" w:author="Author"/>
          <w:lang w:val="en-GB"/>
        </w:rPr>
      </w:pPr>
    </w:p>
    <w:p w:rsidR="00734055" w:rsidRDefault="00FA63A0">
      <w:pPr>
        <w:pStyle w:val="ISMSNormal"/>
        <w:rPr>
          <w:lang w:val="en-GB"/>
        </w:rPr>
      </w:pPr>
      <w:r>
        <w:rPr>
          <w:lang w:val="en-GB"/>
        </w:rPr>
        <w:t>This will display the ‘Open Checklist dialog. Select the ‘Complete Checklist’ option.</w:t>
      </w:r>
    </w:p>
    <w:p w:rsidR="00E14029" w:rsidRDefault="009938AE">
      <w:pPr>
        <w:pStyle w:val="ISMSNormal"/>
        <w:rPr>
          <w:lang w:val="en-GB"/>
        </w:rPr>
      </w:pPr>
    </w:p>
    <w:p w:rsidR="004D270C" w:rsidRDefault="00FA63A0" w:rsidP="004050B2">
      <w:pPr>
        <w:pStyle w:val="ISMSNormal"/>
        <w:jc w:val="center"/>
        <w:rPr>
          <w:lang w:val="en-GB"/>
        </w:rPr>
      </w:pPr>
      <w:r w:rsidRPr="004D270C">
        <w:rPr>
          <w:noProof/>
          <w:lang w:val="en-GB" w:eastAsia="en-GB"/>
        </w:rPr>
        <w:lastRenderedPageBreak/>
        <w:drawing>
          <wp:inline distT="0" distB="0" distL="0" distR="0">
            <wp:extent cx="3027872" cy="186705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033336" cy="1870421"/>
                    </a:xfrm>
                    <a:prstGeom prst="rect">
                      <a:avLst/>
                    </a:prstGeom>
                    <a:noFill/>
                    <a:ln>
                      <a:noFill/>
                    </a:ln>
                  </pic:spPr>
                </pic:pic>
              </a:graphicData>
            </a:graphic>
          </wp:inline>
        </w:drawing>
      </w:r>
    </w:p>
    <w:p w:rsidR="004D270C" w:rsidDel="00391D80" w:rsidRDefault="009938AE" w:rsidP="00A8793B">
      <w:pPr>
        <w:pStyle w:val="ISMSNormal"/>
        <w:rPr>
          <w:del w:id="176" w:author="Author"/>
          <w:lang w:val="en-GB"/>
        </w:rPr>
      </w:pPr>
    </w:p>
    <w:p w:rsidR="00E14029" w:rsidDel="00391D80" w:rsidRDefault="00FA63A0" w:rsidP="00A8793B">
      <w:pPr>
        <w:spacing w:after="200" w:line="276" w:lineRule="auto"/>
        <w:rPr>
          <w:del w:id="177" w:author="Author"/>
          <w:rFonts w:eastAsia="Times New Roman"/>
        </w:rPr>
      </w:pPr>
      <w:del w:id="178" w:author="Author">
        <w:r w:rsidDel="00391D80">
          <w:br w:type="page"/>
        </w:r>
      </w:del>
    </w:p>
    <w:p w:rsidR="00734055" w:rsidRDefault="00FA63A0" w:rsidP="00A8793B">
      <w:pPr>
        <w:spacing w:after="200" w:line="276" w:lineRule="auto"/>
        <w:rPr>
          <w:ins w:id="179" w:author="Author"/>
        </w:rPr>
        <w:pPrChange w:id="180" w:author="Author">
          <w:pPr>
            <w:pStyle w:val="ISMSNormal"/>
          </w:pPr>
        </w:pPrChange>
      </w:pPr>
      <w:r>
        <w:t>Click on the ‘Start’ button.</w:t>
      </w:r>
    </w:p>
    <w:p w:rsidR="00391D80" w:rsidRDefault="00391D80">
      <w:pPr>
        <w:pStyle w:val="ISMSNormal"/>
        <w:rPr>
          <w:ins w:id="181" w:author="Author"/>
          <w:lang w:val="en-GB"/>
        </w:rPr>
      </w:pPr>
    </w:p>
    <w:p w:rsidR="00391D80" w:rsidRDefault="00391D80" w:rsidP="00A8793B">
      <w:pPr>
        <w:pStyle w:val="ISMSNormal"/>
        <w:jc w:val="center"/>
        <w:rPr>
          <w:lang w:val="en-GB"/>
        </w:rPr>
        <w:pPrChange w:id="182" w:author="Author">
          <w:pPr>
            <w:pStyle w:val="ISMSNormal"/>
          </w:pPr>
        </w:pPrChange>
      </w:pPr>
      <w:ins w:id="183" w:author="Author">
        <w:r>
          <w:rPr>
            <w:noProof/>
            <w:lang w:val="en-GB" w:eastAsia="en-GB"/>
          </w:rPr>
          <w:drawing>
            <wp:inline distT="0" distB="0" distL="0" distR="0">
              <wp:extent cx="4425465" cy="4867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3031" cy="4875597"/>
                      </a:xfrm>
                      <a:prstGeom prst="rect">
                        <a:avLst/>
                      </a:prstGeom>
                      <a:noFill/>
                      <a:ln>
                        <a:noFill/>
                      </a:ln>
                    </pic:spPr>
                  </pic:pic>
                </a:graphicData>
              </a:graphic>
            </wp:inline>
          </w:drawing>
        </w:r>
      </w:ins>
    </w:p>
    <w:p w:rsidR="004D270C" w:rsidRDefault="00FA63A0" w:rsidP="004050B2">
      <w:pPr>
        <w:pStyle w:val="ISMSNormal"/>
        <w:jc w:val="center"/>
        <w:rPr>
          <w:lang w:val="en-GB"/>
        </w:rPr>
      </w:pPr>
      <w:del w:id="184" w:author="Author">
        <w:r w:rsidDel="00391D80">
          <w:rPr>
            <w:noProof/>
            <w:lang w:val="en-GB" w:eastAsia="en-GB"/>
          </w:rPr>
          <w:drawing>
            <wp:inline distT="0" distB="0" distL="0" distR="0">
              <wp:extent cx="4011283" cy="4386174"/>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020633" cy="4396398"/>
                      </a:xfrm>
                      <a:prstGeom prst="rect">
                        <a:avLst/>
                      </a:prstGeom>
                      <a:noFill/>
                      <a:ln>
                        <a:noFill/>
                      </a:ln>
                    </pic:spPr>
                  </pic:pic>
                </a:graphicData>
              </a:graphic>
            </wp:inline>
          </w:drawing>
        </w:r>
      </w:del>
    </w:p>
    <w:p w:rsidR="004D270C" w:rsidRDefault="009938AE">
      <w:pPr>
        <w:pStyle w:val="ISMSNormal"/>
        <w:rPr>
          <w:lang w:val="en-GB"/>
        </w:rPr>
      </w:pPr>
    </w:p>
    <w:p w:rsidR="004D270C" w:rsidRDefault="00FA63A0">
      <w:pPr>
        <w:pStyle w:val="ISMSNormal"/>
        <w:rPr>
          <w:lang w:val="en-GB"/>
        </w:rPr>
      </w:pPr>
      <w:r>
        <w:rPr>
          <w:lang w:val="en-GB"/>
        </w:rPr>
        <w:t>Add the response to the audit question and click on the ‘Next’ button to proceed to the following question.</w:t>
      </w:r>
    </w:p>
    <w:p w:rsidR="004D270C" w:rsidRDefault="00FA63A0" w:rsidP="004050B2">
      <w:pPr>
        <w:pStyle w:val="ISMSNormal"/>
        <w:jc w:val="center"/>
        <w:rPr>
          <w:lang w:val="en-GB"/>
        </w:rPr>
      </w:pPr>
      <w:r w:rsidRPr="004D270C">
        <w:rPr>
          <w:noProof/>
          <w:lang w:val="en-GB" w:eastAsia="en-GB"/>
        </w:rPr>
        <w:lastRenderedPageBreak/>
        <w:drawing>
          <wp:inline distT="0" distB="0" distL="0" distR="0">
            <wp:extent cx="4244196" cy="463609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247411" cy="4639607"/>
                    </a:xfrm>
                    <a:prstGeom prst="rect">
                      <a:avLst/>
                    </a:prstGeom>
                    <a:noFill/>
                    <a:ln>
                      <a:noFill/>
                    </a:ln>
                  </pic:spPr>
                </pic:pic>
              </a:graphicData>
            </a:graphic>
          </wp:inline>
        </w:drawing>
      </w:r>
    </w:p>
    <w:p w:rsidR="004D270C" w:rsidRDefault="009938AE" w:rsidP="004D270C">
      <w:pPr>
        <w:pStyle w:val="ISMSNormal"/>
        <w:rPr>
          <w:lang w:val="en-GB"/>
        </w:rPr>
      </w:pPr>
    </w:p>
    <w:p w:rsidR="004D270C" w:rsidRDefault="009938AE" w:rsidP="004D270C">
      <w:pPr>
        <w:pStyle w:val="ISMSNormal"/>
        <w:rPr>
          <w:lang w:val="en-GB"/>
        </w:rPr>
      </w:pPr>
    </w:p>
    <w:p w:rsidR="004D270C" w:rsidRDefault="00FA63A0" w:rsidP="004D270C">
      <w:pPr>
        <w:pStyle w:val="ISMSNormal"/>
        <w:rPr>
          <w:lang w:val="en-GB"/>
        </w:rPr>
      </w:pPr>
      <w:r>
        <w:rPr>
          <w:lang w:val="en-GB"/>
        </w:rPr>
        <w:t>After the final question the ‘Complete Checklist form will be display. Add the completed date and click on the ‘Finish’ button to complete the audit checklist.</w:t>
      </w:r>
    </w:p>
    <w:p w:rsidR="009A1BB4" w:rsidRDefault="009938AE" w:rsidP="004D270C">
      <w:pPr>
        <w:pStyle w:val="ISMSNormal"/>
        <w:rPr>
          <w:lang w:val="en-GB"/>
        </w:rPr>
      </w:pPr>
    </w:p>
    <w:p w:rsidR="009A1BB4" w:rsidRDefault="00FA63A0" w:rsidP="004050B2">
      <w:pPr>
        <w:pStyle w:val="ISMSHeading4"/>
      </w:pPr>
      <w:bookmarkStart w:id="185" w:name="_Toc256000085"/>
      <w:bookmarkStart w:id="186" w:name="_Toc15306545"/>
      <w:r>
        <w:t>Raising Findings</w:t>
      </w:r>
      <w:bookmarkEnd w:id="185"/>
      <w:bookmarkEnd w:id="186"/>
    </w:p>
    <w:p w:rsidR="009A1BB4" w:rsidRDefault="00FA63A0">
      <w:pPr>
        <w:pStyle w:val="ISMSNormal"/>
        <w:rPr>
          <w:lang w:val="en-GB"/>
        </w:rPr>
      </w:pPr>
      <w:r>
        <w:rPr>
          <w:lang w:val="en-GB"/>
        </w:rPr>
        <w:t>During the audit any findings may be raised as an observation or a non-compliance using the buttons presented on the ‘Complete Checklist’ form.</w:t>
      </w:r>
    </w:p>
    <w:p w:rsidR="009A1BB4" w:rsidRDefault="009938AE">
      <w:pPr>
        <w:pStyle w:val="ISMSNormal"/>
        <w:rPr>
          <w:lang w:val="en-GB"/>
        </w:rPr>
      </w:pPr>
    </w:p>
    <w:p w:rsidR="009A1BB4" w:rsidRPr="004050B2" w:rsidRDefault="00FA63A0">
      <w:pPr>
        <w:pStyle w:val="ISMSNormal"/>
        <w:rPr>
          <w:lang w:val="en-GB"/>
        </w:rPr>
      </w:pPr>
      <w:r>
        <w:rPr>
          <w:noProof/>
          <w:lang w:val="en-GB" w:eastAsia="en-GB"/>
        </w:rPr>
        <w:drawing>
          <wp:inline distT="0" distB="0" distL="0" distR="0">
            <wp:extent cx="1819910" cy="301625"/>
            <wp:effectExtent l="0" t="0" r="889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819910" cy="301625"/>
                    </a:xfrm>
                    <a:prstGeom prst="rect">
                      <a:avLst/>
                    </a:prstGeom>
                    <a:noFill/>
                    <a:ln>
                      <a:noFill/>
                    </a:ln>
                  </pic:spPr>
                </pic:pic>
              </a:graphicData>
            </a:graphic>
          </wp:inline>
        </w:drawing>
      </w:r>
    </w:p>
    <w:sectPr w:rsidR="009A1BB4" w:rsidRPr="004050B2" w:rsidSect="009A1BB4">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38AE" w:rsidRDefault="009938AE">
      <w:r>
        <w:separator/>
      </w:r>
    </w:p>
  </w:endnote>
  <w:endnote w:type="continuationSeparator" w:id="0">
    <w:p w:rsidR="009938AE" w:rsidRDefault="00993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1BB4" w:rsidRDefault="00993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1BB4" w:rsidRDefault="009938AE" w:rsidP="009A1BB4">
    <w:pPr>
      <w:pBdr>
        <w:bottom w:val="single" w:sz="6" w:space="1" w:color="auto"/>
      </w:pBdr>
      <w:spacing w:before="60"/>
      <w:rPr>
        <w:rFonts w:asciiTheme="minorHAnsi" w:hAnsiTheme="minorHAnsi" w:cstheme="minorHAnsi"/>
      </w:rPr>
    </w:pPr>
  </w:p>
  <w:p w:rsidR="009A1BB4" w:rsidRPr="00823E00" w:rsidRDefault="00FA63A0" w:rsidP="009A1BB4">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391D80">
      <w:rPr>
        <w:rFonts w:asciiTheme="minorHAnsi" w:hAnsiTheme="minorHAnsi" w:cstheme="minorHAnsi"/>
      </w:rPr>
      <w:t>SOP-04-05</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391D80">
      <w:rPr>
        <w:rFonts w:asciiTheme="minorHAnsi" w:hAnsiTheme="minorHAnsi" w:cstheme="minorHAnsi"/>
      </w:rPr>
      <w:t>ISMS Internal Auditing</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391D80">
      <w:rPr>
        <w:rFonts w:asciiTheme="minorHAnsi" w:hAnsiTheme="minorHAnsi" w:cstheme="minorHAnsi"/>
      </w:rPr>
      <w:t>2.0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9A1BB4" w:rsidRDefault="00FA63A0" w:rsidP="009A1BB4">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391D80">
      <w:rPr>
        <w:rFonts w:asciiTheme="minorHAnsi" w:hAnsiTheme="minorHAnsi" w:cstheme="minorHAnsi"/>
      </w:rPr>
      <w:t>18 Dec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391D80">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391D80">
      <w:rPr>
        <w:rStyle w:val="PageNumber"/>
        <w:rFonts w:asciiTheme="minorHAnsi" w:hAnsiTheme="minorHAnsi" w:cstheme="minorHAnsi"/>
        <w:noProof/>
      </w:rPr>
      <w:t>14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1BB4" w:rsidRDefault="00993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38AE" w:rsidRDefault="009938AE">
      <w:r>
        <w:separator/>
      </w:r>
    </w:p>
  </w:footnote>
  <w:footnote w:type="continuationSeparator" w:id="0">
    <w:p w:rsidR="009938AE" w:rsidRDefault="00993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1BB4" w:rsidRDefault="009938AE" w:rsidP="009A1B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1BB4" w:rsidRDefault="009938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1BB4" w:rsidRDefault="009938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D1271"/>
    <w:multiLevelType w:val="hybridMultilevel"/>
    <w:tmpl w:val="71FEC0FC"/>
    <w:lvl w:ilvl="0" w:tplc="C8A05C04">
      <w:start w:val="1"/>
      <w:numFmt w:val="bullet"/>
      <w:lvlText w:val="-"/>
      <w:lvlJc w:val="left"/>
      <w:pPr>
        <w:ind w:left="720" w:hanging="360"/>
      </w:pPr>
      <w:rPr>
        <w:rFonts w:ascii="Arial" w:eastAsia="Times New Roman" w:hAnsi="Arial" w:cs="Arial" w:hint="default"/>
      </w:rPr>
    </w:lvl>
    <w:lvl w:ilvl="1" w:tplc="848A3A82" w:tentative="1">
      <w:start w:val="1"/>
      <w:numFmt w:val="bullet"/>
      <w:lvlText w:val="o"/>
      <w:lvlJc w:val="left"/>
      <w:pPr>
        <w:ind w:left="1440" w:hanging="360"/>
      </w:pPr>
      <w:rPr>
        <w:rFonts w:ascii="Courier New" w:hAnsi="Courier New" w:cs="Courier New" w:hint="default"/>
      </w:rPr>
    </w:lvl>
    <w:lvl w:ilvl="2" w:tplc="E24E7332" w:tentative="1">
      <w:start w:val="1"/>
      <w:numFmt w:val="bullet"/>
      <w:lvlText w:val=""/>
      <w:lvlJc w:val="left"/>
      <w:pPr>
        <w:ind w:left="2160" w:hanging="360"/>
      </w:pPr>
      <w:rPr>
        <w:rFonts w:ascii="Wingdings" w:hAnsi="Wingdings" w:hint="default"/>
      </w:rPr>
    </w:lvl>
    <w:lvl w:ilvl="3" w:tplc="9E8AADF0" w:tentative="1">
      <w:start w:val="1"/>
      <w:numFmt w:val="bullet"/>
      <w:lvlText w:val=""/>
      <w:lvlJc w:val="left"/>
      <w:pPr>
        <w:ind w:left="2880" w:hanging="360"/>
      </w:pPr>
      <w:rPr>
        <w:rFonts w:ascii="Symbol" w:hAnsi="Symbol" w:hint="default"/>
      </w:rPr>
    </w:lvl>
    <w:lvl w:ilvl="4" w:tplc="5316EAE8" w:tentative="1">
      <w:start w:val="1"/>
      <w:numFmt w:val="bullet"/>
      <w:lvlText w:val="o"/>
      <w:lvlJc w:val="left"/>
      <w:pPr>
        <w:ind w:left="3600" w:hanging="360"/>
      </w:pPr>
      <w:rPr>
        <w:rFonts w:ascii="Courier New" w:hAnsi="Courier New" w:cs="Courier New" w:hint="default"/>
      </w:rPr>
    </w:lvl>
    <w:lvl w:ilvl="5" w:tplc="8A2C6434" w:tentative="1">
      <w:start w:val="1"/>
      <w:numFmt w:val="bullet"/>
      <w:lvlText w:val=""/>
      <w:lvlJc w:val="left"/>
      <w:pPr>
        <w:ind w:left="4320" w:hanging="360"/>
      </w:pPr>
      <w:rPr>
        <w:rFonts w:ascii="Wingdings" w:hAnsi="Wingdings" w:hint="default"/>
      </w:rPr>
    </w:lvl>
    <w:lvl w:ilvl="6" w:tplc="9AF40AE0" w:tentative="1">
      <w:start w:val="1"/>
      <w:numFmt w:val="bullet"/>
      <w:lvlText w:val=""/>
      <w:lvlJc w:val="left"/>
      <w:pPr>
        <w:ind w:left="5040" w:hanging="360"/>
      </w:pPr>
      <w:rPr>
        <w:rFonts w:ascii="Symbol" w:hAnsi="Symbol" w:hint="default"/>
      </w:rPr>
    </w:lvl>
    <w:lvl w:ilvl="7" w:tplc="97AAF8F0" w:tentative="1">
      <w:start w:val="1"/>
      <w:numFmt w:val="bullet"/>
      <w:lvlText w:val="o"/>
      <w:lvlJc w:val="left"/>
      <w:pPr>
        <w:ind w:left="5760" w:hanging="360"/>
      </w:pPr>
      <w:rPr>
        <w:rFonts w:ascii="Courier New" w:hAnsi="Courier New" w:cs="Courier New" w:hint="default"/>
      </w:rPr>
    </w:lvl>
    <w:lvl w:ilvl="8" w:tplc="D922712A"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2720BA"/>
    <w:multiLevelType w:val="hybridMultilevel"/>
    <w:tmpl w:val="A88A2F04"/>
    <w:lvl w:ilvl="0" w:tplc="79EE2554">
      <w:start w:val="4"/>
      <w:numFmt w:val="bullet"/>
      <w:lvlText w:val="-"/>
      <w:lvlJc w:val="left"/>
      <w:pPr>
        <w:ind w:left="720" w:hanging="360"/>
      </w:pPr>
      <w:rPr>
        <w:rFonts w:ascii="Arial" w:eastAsia="Times New Roman" w:hAnsi="Arial" w:cs="Arial" w:hint="default"/>
      </w:rPr>
    </w:lvl>
    <w:lvl w:ilvl="1" w:tplc="5ADAD9B8" w:tentative="1">
      <w:start w:val="1"/>
      <w:numFmt w:val="bullet"/>
      <w:lvlText w:val="o"/>
      <w:lvlJc w:val="left"/>
      <w:pPr>
        <w:ind w:left="1440" w:hanging="360"/>
      </w:pPr>
      <w:rPr>
        <w:rFonts w:ascii="Courier New" w:hAnsi="Courier New" w:cs="Courier New" w:hint="default"/>
      </w:rPr>
    </w:lvl>
    <w:lvl w:ilvl="2" w:tplc="DF788C4E" w:tentative="1">
      <w:start w:val="1"/>
      <w:numFmt w:val="bullet"/>
      <w:lvlText w:val=""/>
      <w:lvlJc w:val="left"/>
      <w:pPr>
        <w:ind w:left="2160" w:hanging="360"/>
      </w:pPr>
      <w:rPr>
        <w:rFonts w:ascii="Wingdings" w:hAnsi="Wingdings" w:hint="default"/>
      </w:rPr>
    </w:lvl>
    <w:lvl w:ilvl="3" w:tplc="0CD2276A" w:tentative="1">
      <w:start w:val="1"/>
      <w:numFmt w:val="bullet"/>
      <w:lvlText w:val=""/>
      <w:lvlJc w:val="left"/>
      <w:pPr>
        <w:ind w:left="2880" w:hanging="360"/>
      </w:pPr>
      <w:rPr>
        <w:rFonts w:ascii="Symbol" w:hAnsi="Symbol" w:hint="default"/>
      </w:rPr>
    </w:lvl>
    <w:lvl w:ilvl="4" w:tplc="90FA30B0" w:tentative="1">
      <w:start w:val="1"/>
      <w:numFmt w:val="bullet"/>
      <w:lvlText w:val="o"/>
      <w:lvlJc w:val="left"/>
      <w:pPr>
        <w:ind w:left="3600" w:hanging="360"/>
      </w:pPr>
      <w:rPr>
        <w:rFonts w:ascii="Courier New" w:hAnsi="Courier New" w:cs="Courier New" w:hint="default"/>
      </w:rPr>
    </w:lvl>
    <w:lvl w:ilvl="5" w:tplc="4C5CF86A" w:tentative="1">
      <w:start w:val="1"/>
      <w:numFmt w:val="bullet"/>
      <w:lvlText w:val=""/>
      <w:lvlJc w:val="left"/>
      <w:pPr>
        <w:ind w:left="4320" w:hanging="360"/>
      </w:pPr>
      <w:rPr>
        <w:rFonts w:ascii="Wingdings" w:hAnsi="Wingdings" w:hint="default"/>
      </w:rPr>
    </w:lvl>
    <w:lvl w:ilvl="6" w:tplc="AA88B28E" w:tentative="1">
      <w:start w:val="1"/>
      <w:numFmt w:val="bullet"/>
      <w:lvlText w:val=""/>
      <w:lvlJc w:val="left"/>
      <w:pPr>
        <w:ind w:left="5040" w:hanging="360"/>
      </w:pPr>
      <w:rPr>
        <w:rFonts w:ascii="Symbol" w:hAnsi="Symbol" w:hint="default"/>
      </w:rPr>
    </w:lvl>
    <w:lvl w:ilvl="7" w:tplc="85D22D78" w:tentative="1">
      <w:start w:val="1"/>
      <w:numFmt w:val="bullet"/>
      <w:lvlText w:val="o"/>
      <w:lvlJc w:val="left"/>
      <w:pPr>
        <w:ind w:left="5760" w:hanging="360"/>
      </w:pPr>
      <w:rPr>
        <w:rFonts w:ascii="Courier New" w:hAnsi="Courier New" w:cs="Courier New" w:hint="default"/>
      </w:rPr>
    </w:lvl>
    <w:lvl w:ilvl="8" w:tplc="BF245F0A" w:tentative="1">
      <w:start w:val="1"/>
      <w:numFmt w:val="bullet"/>
      <w:lvlText w:val=""/>
      <w:lvlJc w:val="left"/>
      <w:pPr>
        <w:ind w:left="6480" w:hanging="360"/>
      </w:pPr>
      <w:rPr>
        <w:rFonts w:ascii="Wingdings" w:hAnsi="Wingdings" w:hint="default"/>
      </w:rPr>
    </w:lvl>
  </w:abstractNum>
  <w:abstractNum w:abstractNumId="3" w15:restartNumberingAfterBreak="0">
    <w:nsid w:val="3B5A34E2"/>
    <w:multiLevelType w:val="hybridMultilevel"/>
    <w:tmpl w:val="C19E5E3A"/>
    <w:lvl w:ilvl="0" w:tplc="A51E1FA8">
      <w:start w:val="5"/>
      <w:numFmt w:val="bullet"/>
      <w:lvlText w:val="-"/>
      <w:lvlJc w:val="left"/>
      <w:pPr>
        <w:ind w:left="720" w:hanging="360"/>
      </w:pPr>
      <w:rPr>
        <w:rFonts w:ascii="Arial" w:eastAsia="Times New Roman" w:hAnsi="Arial" w:cs="Arial" w:hint="default"/>
      </w:rPr>
    </w:lvl>
    <w:lvl w:ilvl="1" w:tplc="C0503270" w:tentative="1">
      <w:start w:val="1"/>
      <w:numFmt w:val="bullet"/>
      <w:lvlText w:val="o"/>
      <w:lvlJc w:val="left"/>
      <w:pPr>
        <w:ind w:left="1440" w:hanging="360"/>
      </w:pPr>
      <w:rPr>
        <w:rFonts w:ascii="Courier New" w:hAnsi="Courier New" w:cs="Courier New" w:hint="default"/>
      </w:rPr>
    </w:lvl>
    <w:lvl w:ilvl="2" w:tplc="75D26C4A" w:tentative="1">
      <w:start w:val="1"/>
      <w:numFmt w:val="bullet"/>
      <w:lvlText w:val=""/>
      <w:lvlJc w:val="left"/>
      <w:pPr>
        <w:ind w:left="2160" w:hanging="360"/>
      </w:pPr>
      <w:rPr>
        <w:rFonts w:ascii="Wingdings" w:hAnsi="Wingdings" w:hint="default"/>
      </w:rPr>
    </w:lvl>
    <w:lvl w:ilvl="3" w:tplc="ED046D32" w:tentative="1">
      <w:start w:val="1"/>
      <w:numFmt w:val="bullet"/>
      <w:lvlText w:val=""/>
      <w:lvlJc w:val="left"/>
      <w:pPr>
        <w:ind w:left="2880" w:hanging="360"/>
      </w:pPr>
      <w:rPr>
        <w:rFonts w:ascii="Symbol" w:hAnsi="Symbol" w:hint="default"/>
      </w:rPr>
    </w:lvl>
    <w:lvl w:ilvl="4" w:tplc="A26A3F42" w:tentative="1">
      <w:start w:val="1"/>
      <w:numFmt w:val="bullet"/>
      <w:lvlText w:val="o"/>
      <w:lvlJc w:val="left"/>
      <w:pPr>
        <w:ind w:left="3600" w:hanging="360"/>
      </w:pPr>
      <w:rPr>
        <w:rFonts w:ascii="Courier New" w:hAnsi="Courier New" w:cs="Courier New" w:hint="default"/>
      </w:rPr>
    </w:lvl>
    <w:lvl w:ilvl="5" w:tplc="4AFE4E5A" w:tentative="1">
      <w:start w:val="1"/>
      <w:numFmt w:val="bullet"/>
      <w:lvlText w:val=""/>
      <w:lvlJc w:val="left"/>
      <w:pPr>
        <w:ind w:left="4320" w:hanging="360"/>
      </w:pPr>
      <w:rPr>
        <w:rFonts w:ascii="Wingdings" w:hAnsi="Wingdings" w:hint="default"/>
      </w:rPr>
    </w:lvl>
    <w:lvl w:ilvl="6" w:tplc="4E64DD80" w:tentative="1">
      <w:start w:val="1"/>
      <w:numFmt w:val="bullet"/>
      <w:lvlText w:val=""/>
      <w:lvlJc w:val="left"/>
      <w:pPr>
        <w:ind w:left="5040" w:hanging="360"/>
      </w:pPr>
      <w:rPr>
        <w:rFonts w:ascii="Symbol" w:hAnsi="Symbol" w:hint="default"/>
      </w:rPr>
    </w:lvl>
    <w:lvl w:ilvl="7" w:tplc="365E3AAA" w:tentative="1">
      <w:start w:val="1"/>
      <w:numFmt w:val="bullet"/>
      <w:lvlText w:val="o"/>
      <w:lvlJc w:val="left"/>
      <w:pPr>
        <w:ind w:left="5760" w:hanging="360"/>
      </w:pPr>
      <w:rPr>
        <w:rFonts w:ascii="Courier New" w:hAnsi="Courier New" w:cs="Courier New" w:hint="default"/>
      </w:rPr>
    </w:lvl>
    <w:lvl w:ilvl="8" w:tplc="EA86C204" w:tentative="1">
      <w:start w:val="1"/>
      <w:numFmt w:val="bullet"/>
      <w:lvlText w:val=""/>
      <w:lvlJc w:val="left"/>
      <w:pPr>
        <w:ind w:left="6480" w:hanging="360"/>
      </w:pPr>
      <w:rPr>
        <w:rFonts w:ascii="Wingdings" w:hAnsi="Wingdings" w:hint="default"/>
      </w:rPr>
    </w:lvl>
  </w:abstractNum>
  <w:abstractNum w:abstractNumId="4" w15:restartNumberingAfterBreak="0">
    <w:nsid w:val="3F607686"/>
    <w:multiLevelType w:val="hybridMultilevel"/>
    <w:tmpl w:val="87184640"/>
    <w:lvl w:ilvl="0" w:tplc="D22A1722">
      <w:start w:val="1"/>
      <w:numFmt w:val="bullet"/>
      <w:lvlText w:val="-"/>
      <w:lvlJc w:val="left"/>
      <w:pPr>
        <w:ind w:left="720" w:hanging="360"/>
      </w:pPr>
      <w:rPr>
        <w:rFonts w:ascii="Arial" w:eastAsia="Times New Roman" w:hAnsi="Arial" w:cs="Arial" w:hint="default"/>
      </w:rPr>
    </w:lvl>
    <w:lvl w:ilvl="1" w:tplc="DE26E41E" w:tentative="1">
      <w:start w:val="1"/>
      <w:numFmt w:val="bullet"/>
      <w:lvlText w:val="o"/>
      <w:lvlJc w:val="left"/>
      <w:pPr>
        <w:ind w:left="1440" w:hanging="360"/>
      </w:pPr>
      <w:rPr>
        <w:rFonts w:ascii="Courier New" w:hAnsi="Courier New" w:cs="Courier New" w:hint="default"/>
      </w:rPr>
    </w:lvl>
    <w:lvl w:ilvl="2" w:tplc="DC3C8056" w:tentative="1">
      <w:start w:val="1"/>
      <w:numFmt w:val="bullet"/>
      <w:lvlText w:val=""/>
      <w:lvlJc w:val="left"/>
      <w:pPr>
        <w:ind w:left="2160" w:hanging="360"/>
      </w:pPr>
      <w:rPr>
        <w:rFonts w:ascii="Wingdings" w:hAnsi="Wingdings" w:hint="default"/>
      </w:rPr>
    </w:lvl>
    <w:lvl w:ilvl="3" w:tplc="CE3EB584" w:tentative="1">
      <w:start w:val="1"/>
      <w:numFmt w:val="bullet"/>
      <w:lvlText w:val=""/>
      <w:lvlJc w:val="left"/>
      <w:pPr>
        <w:ind w:left="2880" w:hanging="360"/>
      </w:pPr>
      <w:rPr>
        <w:rFonts w:ascii="Symbol" w:hAnsi="Symbol" w:hint="default"/>
      </w:rPr>
    </w:lvl>
    <w:lvl w:ilvl="4" w:tplc="F9A82358" w:tentative="1">
      <w:start w:val="1"/>
      <w:numFmt w:val="bullet"/>
      <w:lvlText w:val="o"/>
      <w:lvlJc w:val="left"/>
      <w:pPr>
        <w:ind w:left="3600" w:hanging="360"/>
      </w:pPr>
      <w:rPr>
        <w:rFonts w:ascii="Courier New" w:hAnsi="Courier New" w:cs="Courier New" w:hint="default"/>
      </w:rPr>
    </w:lvl>
    <w:lvl w:ilvl="5" w:tplc="6840ECC6" w:tentative="1">
      <w:start w:val="1"/>
      <w:numFmt w:val="bullet"/>
      <w:lvlText w:val=""/>
      <w:lvlJc w:val="left"/>
      <w:pPr>
        <w:ind w:left="4320" w:hanging="360"/>
      </w:pPr>
      <w:rPr>
        <w:rFonts w:ascii="Wingdings" w:hAnsi="Wingdings" w:hint="default"/>
      </w:rPr>
    </w:lvl>
    <w:lvl w:ilvl="6" w:tplc="2F46F33E" w:tentative="1">
      <w:start w:val="1"/>
      <w:numFmt w:val="bullet"/>
      <w:lvlText w:val=""/>
      <w:lvlJc w:val="left"/>
      <w:pPr>
        <w:ind w:left="5040" w:hanging="360"/>
      </w:pPr>
      <w:rPr>
        <w:rFonts w:ascii="Symbol" w:hAnsi="Symbol" w:hint="default"/>
      </w:rPr>
    </w:lvl>
    <w:lvl w:ilvl="7" w:tplc="57B8C3D8" w:tentative="1">
      <w:start w:val="1"/>
      <w:numFmt w:val="bullet"/>
      <w:lvlText w:val="o"/>
      <w:lvlJc w:val="left"/>
      <w:pPr>
        <w:ind w:left="5760" w:hanging="360"/>
      </w:pPr>
      <w:rPr>
        <w:rFonts w:ascii="Courier New" w:hAnsi="Courier New" w:cs="Courier New" w:hint="default"/>
      </w:rPr>
    </w:lvl>
    <w:lvl w:ilvl="8" w:tplc="E43A45BA" w:tentative="1">
      <w:start w:val="1"/>
      <w:numFmt w:val="bullet"/>
      <w:lvlText w:val=""/>
      <w:lvlJc w:val="left"/>
      <w:pPr>
        <w:ind w:left="6480" w:hanging="360"/>
      </w:pPr>
      <w:rPr>
        <w:rFonts w:ascii="Wingdings" w:hAnsi="Wingdings" w:hint="default"/>
      </w:rPr>
    </w:lvl>
  </w:abstractNum>
  <w:abstractNum w:abstractNumId="5" w15:restartNumberingAfterBreak="0">
    <w:nsid w:val="42527614"/>
    <w:multiLevelType w:val="hybridMultilevel"/>
    <w:tmpl w:val="74D0C46E"/>
    <w:lvl w:ilvl="0" w:tplc="3C585744">
      <w:start w:val="1"/>
      <w:numFmt w:val="decimal"/>
      <w:pStyle w:val="Heading2"/>
      <w:lvlText w:val="%1."/>
      <w:lvlJc w:val="left"/>
      <w:pPr>
        <w:ind w:left="5760" w:hanging="360"/>
      </w:pPr>
    </w:lvl>
    <w:lvl w:ilvl="1" w:tplc="2A649022" w:tentative="1">
      <w:start w:val="1"/>
      <w:numFmt w:val="lowerLetter"/>
      <w:lvlText w:val="%2."/>
      <w:lvlJc w:val="left"/>
      <w:pPr>
        <w:ind w:left="6480" w:hanging="360"/>
      </w:pPr>
    </w:lvl>
    <w:lvl w:ilvl="2" w:tplc="D3B082EA" w:tentative="1">
      <w:start w:val="1"/>
      <w:numFmt w:val="lowerRoman"/>
      <w:lvlText w:val="%3."/>
      <w:lvlJc w:val="right"/>
      <w:pPr>
        <w:ind w:left="7200" w:hanging="180"/>
      </w:pPr>
    </w:lvl>
    <w:lvl w:ilvl="3" w:tplc="D62CDA80" w:tentative="1">
      <w:start w:val="1"/>
      <w:numFmt w:val="decimal"/>
      <w:lvlText w:val="%4."/>
      <w:lvlJc w:val="left"/>
      <w:pPr>
        <w:ind w:left="7920" w:hanging="360"/>
      </w:pPr>
    </w:lvl>
    <w:lvl w:ilvl="4" w:tplc="E062B9C6" w:tentative="1">
      <w:start w:val="1"/>
      <w:numFmt w:val="lowerLetter"/>
      <w:lvlText w:val="%5."/>
      <w:lvlJc w:val="left"/>
      <w:pPr>
        <w:ind w:left="8640" w:hanging="360"/>
      </w:pPr>
    </w:lvl>
    <w:lvl w:ilvl="5" w:tplc="73424E78" w:tentative="1">
      <w:start w:val="1"/>
      <w:numFmt w:val="lowerRoman"/>
      <w:lvlText w:val="%6."/>
      <w:lvlJc w:val="right"/>
      <w:pPr>
        <w:ind w:left="9360" w:hanging="180"/>
      </w:pPr>
    </w:lvl>
    <w:lvl w:ilvl="6" w:tplc="E9AE4652" w:tentative="1">
      <w:start w:val="1"/>
      <w:numFmt w:val="decimal"/>
      <w:lvlText w:val="%7."/>
      <w:lvlJc w:val="left"/>
      <w:pPr>
        <w:ind w:left="10080" w:hanging="360"/>
      </w:pPr>
    </w:lvl>
    <w:lvl w:ilvl="7" w:tplc="10666BDE" w:tentative="1">
      <w:start w:val="1"/>
      <w:numFmt w:val="lowerLetter"/>
      <w:lvlText w:val="%8."/>
      <w:lvlJc w:val="left"/>
      <w:pPr>
        <w:ind w:left="10800" w:hanging="360"/>
      </w:pPr>
    </w:lvl>
    <w:lvl w:ilvl="8" w:tplc="B94E6C68" w:tentative="1">
      <w:start w:val="1"/>
      <w:numFmt w:val="lowerRoman"/>
      <w:lvlText w:val="%9."/>
      <w:lvlJc w:val="right"/>
      <w:pPr>
        <w:ind w:left="11520" w:hanging="180"/>
      </w:pPr>
    </w:lvl>
  </w:abstractNum>
  <w:abstractNum w:abstractNumId="6" w15:restartNumberingAfterBreak="0">
    <w:nsid w:val="465572C6"/>
    <w:multiLevelType w:val="hybridMultilevel"/>
    <w:tmpl w:val="E66A2990"/>
    <w:lvl w:ilvl="0" w:tplc="6BF06DDA">
      <w:start w:val="1"/>
      <w:numFmt w:val="bullet"/>
      <w:lvlText w:val=""/>
      <w:lvlJc w:val="left"/>
      <w:pPr>
        <w:ind w:left="720" w:hanging="360"/>
      </w:pPr>
      <w:rPr>
        <w:rFonts w:ascii="Symbol" w:hAnsi="Symbol" w:hint="default"/>
      </w:rPr>
    </w:lvl>
    <w:lvl w:ilvl="1" w:tplc="B49406F2" w:tentative="1">
      <w:start w:val="1"/>
      <w:numFmt w:val="bullet"/>
      <w:lvlText w:val="o"/>
      <w:lvlJc w:val="left"/>
      <w:pPr>
        <w:ind w:left="1440" w:hanging="360"/>
      </w:pPr>
      <w:rPr>
        <w:rFonts w:ascii="Courier New" w:hAnsi="Courier New" w:hint="default"/>
      </w:rPr>
    </w:lvl>
    <w:lvl w:ilvl="2" w:tplc="D966B916" w:tentative="1">
      <w:start w:val="1"/>
      <w:numFmt w:val="bullet"/>
      <w:lvlText w:val=""/>
      <w:lvlJc w:val="left"/>
      <w:pPr>
        <w:ind w:left="2160" w:hanging="360"/>
      </w:pPr>
      <w:rPr>
        <w:rFonts w:ascii="Wingdings" w:hAnsi="Wingdings" w:hint="default"/>
      </w:rPr>
    </w:lvl>
    <w:lvl w:ilvl="3" w:tplc="2668AB30" w:tentative="1">
      <w:start w:val="1"/>
      <w:numFmt w:val="bullet"/>
      <w:lvlText w:val=""/>
      <w:lvlJc w:val="left"/>
      <w:pPr>
        <w:ind w:left="2880" w:hanging="360"/>
      </w:pPr>
      <w:rPr>
        <w:rFonts w:ascii="Symbol" w:hAnsi="Symbol" w:hint="default"/>
      </w:rPr>
    </w:lvl>
    <w:lvl w:ilvl="4" w:tplc="D2A808E0" w:tentative="1">
      <w:start w:val="1"/>
      <w:numFmt w:val="bullet"/>
      <w:lvlText w:val="o"/>
      <w:lvlJc w:val="left"/>
      <w:pPr>
        <w:ind w:left="3600" w:hanging="360"/>
      </w:pPr>
      <w:rPr>
        <w:rFonts w:ascii="Courier New" w:hAnsi="Courier New" w:hint="default"/>
      </w:rPr>
    </w:lvl>
    <w:lvl w:ilvl="5" w:tplc="E362B94E" w:tentative="1">
      <w:start w:val="1"/>
      <w:numFmt w:val="bullet"/>
      <w:lvlText w:val=""/>
      <w:lvlJc w:val="left"/>
      <w:pPr>
        <w:ind w:left="4320" w:hanging="360"/>
      </w:pPr>
      <w:rPr>
        <w:rFonts w:ascii="Wingdings" w:hAnsi="Wingdings" w:hint="default"/>
      </w:rPr>
    </w:lvl>
    <w:lvl w:ilvl="6" w:tplc="7C9E424A" w:tentative="1">
      <w:start w:val="1"/>
      <w:numFmt w:val="bullet"/>
      <w:lvlText w:val=""/>
      <w:lvlJc w:val="left"/>
      <w:pPr>
        <w:ind w:left="5040" w:hanging="360"/>
      </w:pPr>
      <w:rPr>
        <w:rFonts w:ascii="Symbol" w:hAnsi="Symbol" w:hint="default"/>
      </w:rPr>
    </w:lvl>
    <w:lvl w:ilvl="7" w:tplc="9AF6505E" w:tentative="1">
      <w:start w:val="1"/>
      <w:numFmt w:val="bullet"/>
      <w:lvlText w:val="o"/>
      <w:lvlJc w:val="left"/>
      <w:pPr>
        <w:ind w:left="5760" w:hanging="360"/>
      </w:pPr>
      <w:rPr>
        <w:rFonts w:ascii="Courier New" w:hAnsi="Courier New" w:hint="default"/>
      </w:rPr>
    </w:lvl>
    <w:lvl w:ilvl="8" w:tplc="A574E722" w:tentative="1">
      <w:start w:val="1"/>
      <w:numFmt w:val="bullet"/>
      <w:lvlText w:val=""/>
      <w:lvlJc w:val="left"/>
      <w:pPr>
        <w:ind w:left="6480" w:hanging="360"/>
      </w:pPr>
      <w:rPr>
        <w:rFonts w:ascii="Wingdings" w:hAnsi="Wingdings" w:hint="default"/>
      </w:rPr>
    </w:lvl>
  </w:abstractNum>
  <w:abstractNum w:abstractNumId="7" w15:restartNumberingAfterBreak="0">
    <w:nsid w:val="488C5EA8"/>
    <w:multiLevelType w:val="hybridMultilevel"/>
    <w:tmpl w:val="C2F6EC74"/>
    <w:lvl w:ilvl="0" w:tplc="B2DC57D2">
      <w:start w:val="3"/>
      <w:numFmt w:val="bullet"/>
      <w:lvlText w:val="-"/>
      <w:lvlJc w:val="left"/>
      <w:pPr>
        <w:ind w:left="720" w:hanging="360"/>
      </w:pPr>
      <w:rPr>
        <w:rFonts w:ascii="Arial" w:eastAsia="Times New Roman" w:hAnsi="Arial" w:cs="Arial" w:hint="default"/>
      </w:rPr>
    </w:lvl>
    <w:lvl w:ilvl="1" w:tplc="9AFEA748" w:tentative="1">
      <w:start w:val="1"/>
      <w:numFmt w:val="bullet"/>
      <w:lvlText w:val="o"/>
      <w:lvlJc w:val="left"/>
      <w:pPr>
        <w:ind w:left="1440" w:hanging="360"/>
      </w:pPr>
      <w:rPr>
        <w:rFonts w:ascii="Courier New" w:hAnsi="Courier New" w:cs="Courier New" w:hint="default"/>
      </w:rPr>
    </w:lvl>
    <w:lvl w:ilvl="2" w:tplc="08FE56A0" w:tentative="1">
      <w:start w:val="1"/>
      <w:numFmt w:val="bullet"/>
      <w:lvlText w:val=""/>
      <w:lvlJc w:val="left"/>
      <w:pPr>
        <w:ind w:left="2160" w:hanging="360"/>
      </w:pPr>
      <w:rPr>
        <w:rFonts w:ascii="Wingdings" w:hAnsi="Wingdings" w:hint="default"/>
      </w:rPr>
    </w:lvl>
    <w:lvl w:ilvl="3" w:tplc="C1E29CD6" w:tentative="1">
      <w:start w:val="1"/>
      <w:numFmt w:val="bullet"/>
      <w:lvlText w:val=""/>
      <w:lvlJc w:val="left"/>
      <w:pPr>
        <w:ind w:left="2880" w:hanging="360"/>
      </w:pPr>
      <w:rPr>
        <w:rFonts w:ascii="Symbol" w:hAnsi="Symbol" w:hint="default"/>
      </w:rPr>
    </w:lvl>
    <w:lvl w:ilvl="4" w:tplc="35B84AA6" w:tentative="1">
      <w:start w:val="1"/>
      <w:numFmt w:val="bullet"/>
      <w:lvlText w:val="o"/>
      <w:lvlJc w:val="left"/>
      <w:pPr>
        <w:ind w:left="3600" w:hanging="360"/>
      </w:pPr>
      <w:rPr>
        <w:rFonts w:ascii="Courier New" w:hAnsi="Courier New" w:cs="Courier New" w:hint="default"/>
      </w:rPr>
    </w:lvl>
    <w:lvl w:ilvl="5" w:tplc="4080E1CC" w:tentative="1">
      <w:start w:val="1"/>
      <w:numFmt w:val="bullet"/>
      <w:lvlText w:val=""/>
      <w:lvlJc w:val="left"/>
      <w:pPr>
        <w:ind w:left="4320" w:hanging="360"/>
      </w:pPr>
      <w:rPr>
        <w:rFonts w:ascii="Wingdings" w:hAnsi="Wingdings" w:hint="default"/>
      </w:rPr>
    </w:lvl>
    <w:lvl w:ilvl="6" w:tplc="15281AF0" w:tentative="1">
      <w:start w:val="1"/>
      <w:numFmt w:val="bullet"/>
      <w:lvlText w:val=""/>
      <w:lvlJc w:val="left"/>
      <w:pPr>
        <w:ind w:left="5040" w:hanging="360"/>
      </w:pPr>
      <w:rPr>
        <w:rFonts w:ascii="Symbol" w:hAnsi="Symbol" w:hint="default"/>
      </w:rPr>
    </w:lvl>
    <w:lvl w:ilvl="7" w:tplc="C2F600FE" w:tentative="1">
      <w:start w:val="1"/>
      <w:numFmt w:val="bullet"/>
      <w:lvlText w:val="o"/>
      <w:lvlJc w:val="left"/>
      <w:pPr>
        <w:ind w:left="5760" w:hanging="360"/>
      </w:pPr>
      <w:rPr>
        <w:rFonts w:ascii="Courier New" w:hAnsi="Courier New" w:cs="Courier New" w:hint="default"/>
      </w:rPr>
    </w:lvl>
    <w:lvl w:ilvl="8" w:tplc="7F7C2A66" w:tentative="1">
      <w:start w:val="1"/>
      <w:numFmt w:val="bullet"/>
      <w:lvlText w:val=""/>
      <w:lvlJc w:val="left"/>
      <w:pPr>
        <w:ind w:left="6480" w:hanging="360"/>
      </w:pPr>
      <w:rPr>
        <w:rFonts w:ascii="Wingdings" w:hAnsi="Wingdings" w:hint="default"/>
      </w:rPr>
    </w:lvl>
  </w:abstractNum>
  <w:abstractNum w:abstractNumId="8" w15:restartNumberingAfterBreak="0">
    <w:nsid w:val="4A0267FA"/>
    <w:multiLevelType w:val="hybridMultilevel"/>
    <w:tmpl w:val="D2F472FA"/>
    <w:lvl w:ilvl="0" w:tplc="93B4F964">
      <w:start w:val="3"/>
      <w:numFmt w:val="bullet"/>
      <w:pStyle w:val="ListParagraph"/>
      <w:lvlText w:val="-"/>
      <w:lvlJc w:val="left"/>
      <w:pPr>
        <w:ind w:left="720" w:hanging="360"/>
      </w:pPr>
      <w:rPr>
        <w:rFonts w:ascii="Arial" w:eastAsia="Times New Roman" w:hAnsi="Arial" w:cs="Arial" w:hint="default"/>
      </w:rPr>
    </w:lvl>
    <w:lvl w:ilvl="1" w:tplc="3B2459FC" w:tentative="1">
      <w:start w:val="1"/>
      <w:numFmt w:val="bullet"/>
      <w:lvlText w:val="o"/>
      <w:lvlJc w:val="left"/>
      <w:pPr>
        <w:ind w:left="1440" w:hanging="360"/>
      </w:pPr>
      <w:rPr>
        <w:rFonts w:ascii="Courier New" w:hAnsi="Courier New" w:cs="Courier New" w:hint="default"/>
      </w:rPr>
    </w:lvl>
    <w:lvl w:ilvl="2" w:tplc="82627872" w:tentative="1">
      <w:start w:val="1"/>
      <w:numFmt w:val="bullet"/>
      <w:lvlText w:val=""/>
      <w:lvlJc w:val="left"/>
      <w:pPr>
        <w:ind w:left="2160" w:hanging="360"/>
      </w:pPr>
      <w:rPr>
        <w:rFonts w:ascii="Wingdings" w:hAnsi="Wingdings" w:hint="default"/>
      </w:rPr>
    </w:lvl>
    <w:lvl w:ilvl="3" w:tplc="52CA946A" w:tentative="1">
      <w:start w:val="1"/>
      <w:numFmt w:val="bullet"/>
      <w:lvlText w:val=""/>
      <w:lvlJc w:val="left"/>
      <w:pPr>
        <w:ind w:left="2880" w:hanging="360"/>
      </w:pPr>
      <w:rPr>
        <w:rFonts w:ascii="Symbol" w:hAnsi="Symbol" w:hint="default"/>
      </w:rPr>
    </w:lvl>
    <w:lvl w:ilvl="4" w:tplc="0B7CD01A" w:tentative="1">
      <w:start w:val="1"/>
      <w:numFmt w:val="bullet"/>
      <w:lvlText w:val="o"/>
      <w:lvlJc w:val="left"/>
      <w:pPr>
        <w:ind w:left="3600" w:hanging="360"/>
      </w:pPr>
      <w:rPr>
        <w:rFonts w:ascii="Courier New" w:hAnsi="Courier New" w:cs="Courier New" w:hint="default"/>
      </w:rPr>
    </w:lvl>
    <w:lvl w:ilvl="5" w:tplc="1590B99E" w:tentative="1">
      <w:start w:val="1"/>
      <w:numFmt w:val="bullet"/>
      <w:lvlText w:val=""/>
      <w:lvlJc w:val="left"/>
      <w:pPr>
        <w:ind w:left="4320" w:hanging="360"/>
      </w:pPr>
      <w:rPr>
        <w:rFonts w:ascii="Wingdings" w:hAnsi="Wingdings" w:hint="default"/>
      </w:rPr>
    </w:lvl>
    <w:lvl w:ilvl="6" w:tplc="9C9C9D20" w:tentative="1">
      <w:start w:val="1"/>
      <w:numFmt w:val="bullet"/>
      <w:lvlText w:val=""/>
      <w:lvlJc w:val="left"/>
      <w:pPr>
        <w:ind w:left="5040" w:hanging="360"/>
      </w:pPr>
      <w:rPr>
        <w:rFonts w:ascii="Symbol" w:hAnsi="Symbol" w:hint="default"/>
      </w:rPr>
    </w:lvl>
    <w:lvl w:ilvl="7" w:tplc="742C207E" w:tentative="1">
      <w:start w:val="1"/>
      <w:numFmt w:val="bullet"/>
      <w:lvlText w:val="o"/>
      <w:lvlJc w:val="left"/>
      <w:pPr>
        <w:ind w:left="5760" w:hanging="360"/>
      </w:pPr>
      <w:rPr>
        <w:rFonts w:ascii="Courier New" w:hAnsi="Courier New" w:cs="Courier New" w:hint="default"/>
      </w:rPr>
    </w:lvl>
    <w:lvl w:ilvl="8" w:tplc="FF9A79FA" w:tentative="1">
      <w:start w:val="1"/>
      <w:numFmt w:val="bullet"/>
      <w:lvlText w:val=""/>
      <w:lvlJc w:val="left"/>
      <w:pPr>
        <w:ind w:left="6480" w:hanging="360"/>
      </w:pPr>
      <w:rPr>
        <w:rFonts w:ascii="Wingdings" w:hAnsi="Wingdings" w:hint="default"/>
      </w:rPr>
    </w:lvl>
  </w:abstractNum>
  <w:abstractNum w:abstractNumId="9" w15:restartNumberingAfterBreak="0">
    <w:nsid w:val="4A920962"/>
    <w:multiLevelType w:val="hybridMultilevel"/>
    <w:tmpl w:val="5316D86A"/>
    <w:lvl w:ilvl="0" w:tplc="A8E6FBD0">
      <w:start w:val="1"/>
      <w:numFmt w:val="bullet"/>
      <w:lvlText w:val="-"/>
      <w:lvlJc w:val="left"/>
      <w:pPr>
        <w:ind w:left="720" w:hanging="360"/>
      </w:pPr>
      <w:rPr>
        <w:rFonts w:ascii="Arial" w:eastAsia="Times New Roman" w:hAnsi="Arial" w:cs="Arial" w:hint="default"/>
      </w:rPr>
    </w:lvl>
    <w:lvl w:ilvl="1" w:tplc="03CAA29A" w:tentative="1">
      <w:start w:val="1"/>
      <w:numFmt w:val="bullet"/>
      <w:lvlText w:val="o"/>
      <w:lvlJc w:val="left"/>
      <w:pPr>
        <w:ind w:left="1440" w:hanging="360"/>
      </w:pPr>
      <w:rPr>
        <w:rFonts w:ascii="Courier New" w:hAnsi="Courier New" w:cs="Courier New" w:hint="default"/>
      </w:rPr>
    </w:lvl>
    <w:lvl w:ilvl="2" w:tplc="5C522E86" w:tentative="1">
      <w:start w:val="1"/>
      <w:numFmt w:val="bullet"/>
      <w:lvlText w:val=""/>
      <w:lvlJc w:val="left"/>
      <w:pPr>
        <w:ind w:left="2160" w:hanging="360"/>
      </w:pPr>
      <w:rPr>
        <w:rFonts w:ascii="Wingdings" w:hAnsi="Wingdings" w:hint="default"/>
      </w:rPr>
    </w:lvl>
    <w:lvl w:ilvl="3" w:tplc="39200016" w:tentative="1">
      <w:start w:val="1"/>
      <w:numFmt w:val="bullet"/>
      <w:lvlText w:val=""/>
      <w:lvlJc w:val="left"/>
      <w:pPr>
        <w:ind w:left="2880" w:hanging="360"/>
      </w:pPr>
      <w:rPr>
        <w:rFonts w:ascii="Symbol" w:hAnsi="Symbol" w:hint="default"/>
      </w:rPr>
    </w:lvl>
    <w:lvl w:ilvl="4" w:tplc="C218B836" w:tentative="1">
      <w:start w:val="1"/>
      <w:numFmt w:val="bullet"/>
      <w:lvlText w:val="o"/>
      <w:lvlJc w:val="left"/>
      <w:pPr>
        <w:ind w:left="3600" w:hanging="360"/>
      </w:pPr>
      <w:rPr>
        <w:rFonts w:ascii="Courier New" w:hAnsi="Courier New" w:cs="Courier New" w:hint="default"/>
      </w:rPr>
    </w:lvl>
    <w:lvl w:ilvl="5" w:tplc="85DE3626" w:tentative="1">
      <w:start w:val="1"/>
      <w:numFmt w:val="bullet"/>
      <w:lvlText w:val=""/>
      <w:lvlJc w:val="left"/>
      <w:pPr>
        <w:ind w:left="4320" w:hanging="360"/>
      </w:pPr>
      <w:rPr>
        <w:rFonts w:ascii="Wingdings" w:hAnsi="Wingdings" w:hint="default"/>
      </w:rPr>
    </w:lvl>
    <w:lvl w:ilvl="6" w:tplc="CA906EA0" w:tentative="1">
      <w:start w:val="1"/>
      <w:numFmt w:val="bullet"/>
      <w:lvlText w:val=""/>
      <w:lvlJc w:val="left"/>
      <w:pPr>
        <w:ind w:left="5040" w:hanging="360"/>
      </w:pPr>
      <w:rPr>
        <w:rFonts w:ascii="Symbol" w:hAnsi="Symbol" w:hint="default"/>
      </w:rPr>
    </w:lvl>
    <w:lvl w:ilvl="7" w:tplc="8BFCE328" w:tentative="1">
      <w:start w:val="1"/>
      <w:numFmt w:val="bullet"/>
      <w:lvlText w:val="o"/>
      <w:lvlJc w:val="left"/>
      <w:pPr>
        <w:ind w:left="5760" w:hanging="360"/>
      </w:pPr>
      <w:rPr>
        <w:rFonts w:ascii="Courier New" w:hAnsi="Courier New" w:cs="Courier New" w:hint="default"/>
      </w:rPr>
    </w:lvl>
    <w:lvl w:ilvl="8" w:tplc="02282BCC" w:tentative="1">
      <w:start w:val="1"/>
      <w:numFmt w:val="bullet"/>
      <w:lvlText w:val=""/>
      <w:lvlJc w:val="left"/>
      <w:pPr>
        <w:ind w:left="6480" w:hanging="360"/>
      </w:pPr>
      <w:rPr>
        <w:rFonts w:ascii="Wingdings" w:hAnsi="Wingdings" w:hint="default"/>
      </w:rPr>
    </w:lvl>
  </w:abstractNum>
  <w:abstractNum w:abstractNumId="10" w15:restartNumberingAfterBreak="0">
    <w:nsid w:val="4D980CDB"/>
    <w:multiLevelType w:val="hybridMultilevel"/>
    <w:tmpl w:val="DF38162A"/>
    <w:lvl w:ilvl="0" w:tplc="06DC7D40">
      <w:start w:val="1"/>
      <w:numFmt w:val="bullet"/>
      <w:lvlText w:val="-"/>
      <w:lvlJc w:val="left"/>
      <w:pPr>
        <w:ind w:left="720" w:hanging="360"/>
      </w:pPr>
      <w:rPr>
        <w:rFonts w:ascii="Arial" w:eastAsia="Times New Roman" w:hAnsi="Arial" w:cs="Arial" w:hint="default"/>
      </w:rPr>
    </w:lvl>
    <w:lvl w:ilvl="1" w:tplc="6C0C8AEE" w:tentative="1">
      <w:start w:val="1"/>
      <w:numFmt w:val="bullet"/>
      <w:lvlText w:val="o"/>
      <w:lvlJc w:val="left"/>
      <w:pPr>
        <w:ind w:left="1440" w:hanging="360"/>
      </w:pPr>
      <w:rPr>
        <w:rFonts w:ascii="Courier New" w:hAnsi="Courier New" w:cs="Courier New" w:hint="default"/>
      </w:rPr>
    </w:lvl>
    <w:lvl w:ilvl="2" w:tplc="4F6A0C32" w:tentative="1">
      <w:start w:val="1"/>
      <w:numFmt w:val="bullet"/>
      <w:lvlText w:val=""/>
      <w:lvlJc w:val="left"/>
      <w:pPr>
        <w:ind w:left="2160" w:hanging="360"/>
      </w:pPr>
      <w:rPr>
        <w:rFonts w:ascii="Wingdings" w:hAnsi="Wingdings" w:hint="default"/>
      </w:rPr>
    </w:lvl>
    <w:lvl w:ilvl="3" w:tplc="1D3CD170" w:tentative="1">
      <w:start w:val="1"/>
      <w:numFmt w:val="bullet"/>
      <w:lvlText w:val=""/>
      <w:lvlJc w:val="left"/>
      <w:pPr>
        <w:ind w:left="2880" w:hanging="360"/>
      </w:pPr>
      <w:rPr>
        <w:rFonts w:ascii="Symbol" w:hAnsi="Symbol" w:hint="default"/>
      </w:rPr>
    </w:lvl>
    <w:lvl w:ilvl="4" w:tplc="55286A14" w:tentative="1">
      <w:start w:val="1"/>
      <w:numFmt w:val="bullet"/>
      <w:lvlText w:val="o"/>
      <w:lvlJc w:val="left"/>
      <w:pPr>
        <w:ind w:left="3600" w:hanging="360"/>
      </w:pPr>
      <w:rPr>
        <w:rFonts w:ascii="Courier New" w:hAnsi="Courier New" w:cs="Courier New" w:hint="default"/>
      </w:rPr>
    </w:lvl>
    <w:lvl w:ilvl="5" w:tplc="1E1EAF90" w:tentative="1">
      <w:start w:val="1"/>
      <w:numFmt w:val="bullet"/>
      <w:lvlText w:val=""/>
      <w:lvlJc w:val="left"/>
      <w:pPr>
        <w:ind w:left="4320" w:hanging="360"/>
      </w:pPr>
      <w:rPr>
        <w:rFonts w:ascii="Wingdings" w:hAnsi="Wingdings" w:hint="default"/>
      </w:rPr>
    </w:lvl>
    <w:lvl w:ilvl="6" w:tplc="95C8C4C0" w:tentative="1">
      <w:start w:val="1"/>
      <w:numFmt w:val="bullet"/>
      <w:lvlText w:val=""/>
      <w:lvlJc w:val="left"/>
      <w:pPr>
        <w:ind w:left="5040" w:hanging="360"/>
      </w:pPr>
      <w:rPr>
        <w:rFonts w:ascii="Symbol" w:hAnsi="Symbol" w:hint="default"/>
      </w:rPr>
    </w:lvl>
    <w:lvl w:ilvl="7" w:tplc="A6BE42D0" w:tentative="1">
      <w:start w:val="1"/>
      <w:numFmt w:val="bullet"/>
      <w:lvlText w:val="o"/>
      <w:lvlJc w:val="left"/>
      <w:pPr>
        <w:ind w:left="5760" w:hanging="360"/>
      </w:pPr>
      <w:rPr>
        <w:rFonts w:ascii="Courier New" w:hAnsi="Courier New" w:cs="Courier New" w:hint="default"/>
      </w:rPr>
    </w:lvl>
    <w:lvl w:ilvl="8" w:tplc="B984893A" w:tentative="1">
      <w:start w:val="1"/>
      <w:numFmt w:val="bullet"/>
      <w:lvlText w:val=""/>
      <w:lvlJc w:val="left"/>
      <w:pPr>
        <w:ind w:left="6480" w:hanging="360"/>
      </w:pPr>
      <w:rPr>
        <w:rFonts w:ascii="Wingdings" w:hAnsi="Wingdings" w:hint="default"/>
      </w:rPr>
    </w:lvl>
  </w:abstractNum>
  <w:abstractNum w:abstractNumId="11" w15:restartNumberingAfterBreak="0">
    <w:nsid w:val="55747CF7"/>
    <w:multiLevelType w:val="hybridMultilevel"/>
    <w:tmpl w:val="DB5ABB8A"/>
    <w:lvl w:ilvl="0" w:tplc="D2662C68">
      <w:start w:val="1"/>
      <w:numFmt w:val="bullet"/>
      <w:lvlText w:val="-"/>
      <w:lvlJc w:val="left"/>
      <w:pPr>
        <w:ind w:left="720" w:hanging="360"/>
      </w:pPr>
      <w:rPr>
        <w:rFonts w:ascii="Arial" w:eastAsia="Times New Roman" w:hAnsi="Arial" w:cs="Arial" w:hint="default"/>
      </w:rPr>
    </w:lvl>
    <w:lvl w:ilvl="1" w:tplc="EE5CE4F8" w:tentative="1">
      <w:start w:val="1"/>
      <w:numFmt w:val="bullet"/>
      <w:lvlText w:val="o"/>
      <w:lvlJc w:val="left"/>
      <w:pPr>
        <w:ind w:left="1440" w:hanging="360"/>
      </w:pPr>
      <w:rPr>
        <w:rFonts w:ascii="Courier New" w:hAnsi="Courier New" w:cs="Courier New" w:hint="default"/>
      </w:rPr>
    </w:lvl>
    <w:lvl w:ilvl="2" w:tplc="7D5E0D00" w:tentative="1">
      <w:start w:val="1"/>
      <w:numFmt w:val="bullet"/>
      <w:lvlText w:val=""/>
      <w:lvlJc w:val="left"/>
      <w:pPr>
        <w:ind w:left="2160" w:hanging="360"/>
      </w:pPr>
      <w:rPr>
        <w:rFonts w:ascii="Wingdings" w:hAnsi="Wingdings" w:hint="default"/>
      </w:rPr>
    </w:lvl>
    <w:lvl w:ilvl="3" w:tplc="394806F0" w:tentative="1">
      <w:start w:val="1"/>
      <w:numFmt w:val="bullet"/>
      <w:lvlText w:val=""/>
      <w:lvlJc w:val="left"/>
      <w:pPr>
        <w:ind w:left="2880" w:hanging="360"/>
      </w:pPr>
      <w:rPr>
        <w:rFonts w:ascii="Symbol" w:hAnsi="Symbol" w:hint="default"/>
      </w:rPr>
    </w:lvl>
    <w:lvl w:ilvl="4" w:tplc="87646AAA" w:tentative="1">
      <w:start w:val="1"/>
      <w:numFmt w:val="bullet"/>
      <w:lvlText w:val="o"/>
      <w:lvlJc w:val="left"/>
      <w:pPr>
        <w:ind w:left="3600" w:hanging="360"/>
      </w:pPr>
      <w:rPr>
        <w:rFonts w:ascii="Courier New" w:hAnsi="Courier New" w:cs="Courier New" w:hint="default"/>
      </w:rPr>
    </w:lvl>
    <w:lvl w:ilvl="5" w:tplc="8FF651E2" w:tentative="1">
      <w:start w:val="1"/>
      <w:numFmt w:val="bullet"/>
      <w:lvlText w:val=""/>
      <w:lvlJc w:val="left"/>
      <w:pPr>
        <w:ind w:left="4320" w:hanging="360"/>
      </w:pPr>
      <w:rPr>
        <w:rFonts w:ascii="Wingdings" w:hAnsi="Wingdings" w:hint="default"/>
      </w:rPr>
    </w:lvl>
    <w:lvl w:ilvl="6" w:tplc="C85E78E6" w:tentative="1">
      <w:start w:val="1"/>
      <w:numFmt w:val="bullet"/>
      <w:lvlText w:val=""/>
      <w:lvlJc w:val="left"/>
      <w:pPr>
        <w:ind w:left="5040" w:hanging="360"/>
      </w:pPr>
      <w:rPr>
        <w:rFonts w:ascii="Symbol" w:hAnsi="Symbol" w:hint="default"/>
      </w:rPr>
    </w:lvl>
    <w:lvl w:ilvl="7" w:tplc="8BA82464" w:tentative="1">
      <w:start w:val="1"/>
      <w:numFmt w:val="bullet"/>
      <w:lvlText w:val="o"/>
      <w:lvlJc w:val="left"/>
      <w:pPr>
        <w:ind w:left="5760" w:hanging="360"/>
      </w:pPr>
      <w:rPr>
        <w:rFonts w:ascii="Courier New" w:hAnsi="Courier New" w:cs="Courier New" w:hint="default"/>
      </w:rPr>
    </w:lvl>
    <w:lvl w:ilvl="8" w:tplc="5FB06F98" w:tentative="1">
      <w:start w:val="1"/>
      <w:numFmt w:val="bullet"/>
      <w:lvlText w:val=""/>
      <w:lvlJc w:val="left"/>
      <w:pPr>
        <w:ind w:left="6480" w:hanging="360"/>
      </w:pPr>
      <w:rPr>
        <w:rFonts w:ascii="Wingdings" w:hAnsi="Wingdings" w:hint="default"/>
      </w:rPr>
    </w:lvl>
  </w:abstractNum>
  <w:abstractNum w:abstractNumId="12" w15:restartNumberingAfterBreak="0">
    <w:nsid w:val="5FCB28C7"/>
    <w:multiLevelType w:val="hybridMultilevel"/>
    <w:tmpl w:val="42F2A49E"/>
    <w:lvl w:ilvl="0" w:tplc="179C1588">
      <w:start w:val="1"/>
      <w:numFmt w:val="bullet"/>
      <w:lvlText w:val="-"/>
      <w:lvlJc w:val="left"/>
      <w:pPr>
        <w:ind w:left="720" w:hanging="360"/>
      </w:pPr>
      <w:rPr>
        <w:rFonts w:ascii="Arial" w:eastAsia="Times New Roman" w:hAnsi="Arial" w:cs="Arial" w:hint="default"/>
      </w:rPr>
    </w:lvl>
    <w:lvl w:ilvl="1" w:tplc="48321FBA" w:tentative="1">
      <w:start w:val="1"/>
      <w:numFmt w:val="bullet"/>
      <w:lvlText w:val="o"/>
      <w:lvlJc w:val="left"/>
      <w:pPr>
        <w:ind w:left="1440" w:hanging="360"/>
      </w:pPr>
      <w:rPr>
        <w:rFonts w:ascii="Courier New" w:hAnsi="Courier New" w:cs="Courier New" w:hint="default"/>
      </w:rPr>
    </w:lvl>
    <w:lvl w:ilvl="2" w:tplc="79041DFA" w:tentative="1">
      <w:start w:val="1"/>
      <w:numFmt w:val="bullet"/>
      <w:lvlText w:val=""/>
      <w:lvlJc w:val="left"/>
      <w:pPr>
        <w:ind w:left="2160" w:hanging="360"/>
      </w:pPr>
      <w:rPr>
        <w:rFonts w:ascii="Wingdings" w:hAnsi="Wingdings" w:hint="default"/>
      </w:rPr>
    </w:lvl>
    <w:lvl w:ilvl="3" w:tplc="778E23A0" w:tentative="1">
      <w:start w:val="1"/>
      <w:numFmt w:val="bullet"/>
      <w:lvlText w:val=""/>
      <w:lvlJc w:val="left"/>
      <w:pPr>
        <w:ind w:left="2880" w:hanging="360"/>
      </w:pPr>
      <w:rPr>
        <w:rFonts w:ascii="Symbol" w:hAnsi="Symbol" w:hint="default"/>
      </w:rPr>
    </w:lvl>
    <w:lvl w:ilvl="4" w:tplc="206C3760" w:tentative="1">
      <w:start w:val="1"/>
      <w:numFmt w:val="bullet"/>
      <w:lvlText w:val="o"/>
      <w:lvlJc w:val="left"/>
      <w:pPr>
        <w:ind w:left="3600" w:hanging="360"/>
      </w:pPr>
      <w:rPr>
        <w:rFonts w:ascii="Courier New" w:hAnsi="Courier New" w:cs="Courier New" w:hint="default"/>
      </w:rPr>
    </w:lvl>
    <w:lvl w:ilvl="5" w:tplc="D5362CF0" w:tentative="1">
      <w:start w:val="1"/>
      <w:numFmt w:val="bullet"/>
      <w:lvlText w:val=""/>
      <w:lvlJc w:val="left"/>
      <w:pPr>
        <w:ind w:left="4320" w:hanging="360"/>
      </w:pPr>
      <w:rPr>
        <w:rFonts w:ascii="Wingdings" w:hAnsi="Wingdings" w:hint="default"/>
      </w:rPr>
    </w:lvl>
    <w:lvl w:ilvl="6" w:tplc="698A6824" w:tentative="1">
      <w:start w:val="1"/>
      <w:numFmt w:val="bullet"/>
      <w:lvlText w:val=""/>
      <w:lvlJc w:val="left"/>
      <w:pPr>
        <w:ind w:left="5040" w:hanging="360"/>
      </w:pPr>
      <w:rPr>
        <w:rFonts w:ascii="Symbol" w:hAnsi="Symbol" w:hint="default"/>
      </w:rPr>
    </w:lvl>
    <w:lvl w:ilvl="7" w:tplc="9E0CAD4E" w:tentative="1">
      <w:start w:val="1"/>
      <w:numFmt w:val="bullet"/>
      <w:lvlText w:val="o"/>
      <w:lvlJc w:val="left"/>
      <w:pPr>
        <w:ind w:left="5760" w:hanging="360"/>
      </w:pPr>
      <w:rPr>
        <w:rFonts w:ascii="Courier New" w:hAnsi="Courier New" w:cs="Courier New" w:hint="default"/>
      </w:rPr>
    </w:lvl>
    <w:lvl w:ilvl="8" w:tplc="2446F760" w:tentative="1">
      <w:start w:val="1"/>
      <w:numFmt w:val="bullet"/>
      <w:lvlText w:val=""/>
      <w:lvlJc w:val="left"/>
      <w:pPr>
        <w:ind w:left="6480" w:hanging="360"/>
      </w:pPr>
      <w:rPr>
        <w:rFonts w:ascii="Wingdings" w:hAnsi="Wingdings" w:hint="default"/>
      </w:rPr>
    </w:lvl>
  </w:abstractNum>
  <w:abstractNum w:abstractNumId="13" w15:restartNumberingAfterBreak="0">
    <w:nsid w:val="6A213B95"/>
    <w:multiLevelType w:val="hybridMultilevel"/>
    <w:tmpl w:val="29E0DC64"/>
    <w:lvl w:ilvl="0" w:tplc="26D06C5A">
      <w:start w:val="1"/>
      <w:numFmt w:val="bullet"/>
      <w:lvlText w:val="-"/>
      <w:lvlJc w:val="left"/>
      <w:pPr>
        <w:ind w:left="720" w:hanging="360"/>
      </w:pPr>
      <w:rPr>
        <w:rFonts w:ascii="Arial" w:eastAsia="Times New Roman" w:hAnsi="Arial" w:cs="Arial" w:hint="default"/>
      </w:rPr>
    </w:lvl>
    <w:lvl w:ilvl="1" w:tplc="5916F8DC" w:tentative="1">
      <w:start w:val="1"/>
      <w:numFmt w:val="bullet"/>
      <w:lvlText w:val="o"/>
      <w:lvlJc w:val="left"/>
      <w:pPr>
        <w:ind w:left="1440" w:hanging="360"/>
      </w:pPr>
      <w:rPr>
        <w:rFonts w:ascii="Courier New" w:hAnsi="Courier New" w:cs="Courier New" w:hint="default"/>
      </w:rPr>
    </w:lvl>
    <w:lvl w:ilvl="2" w:tplc="977C1B6A" w:tentative="1">
      <w:start w:val="1"/>
      <w:numFmt w:val="bullet"/>
      <w:lvlText w:val=""/>
      <w:lvlJc w:val="left"/>
      <w:pPr>
        <w:ind w:left="2160" w:hanging="360"/>
      </w:pPr>
      <w:rPr>
        <w:rFonts w:ascii="Wingdings" w:hAnsi="Wingdings" w:hint="default"/>
      </w:rPr>
    </w:lvl>
    <w:lvl w:ilvl="3" w:tplc="F2E83E10" w:tentative="1">
      <w:start w:val="1"/>
      <w:numFmt w:val="bullet"/>
      <w:lvlText w:val=""/>
      <w:lvlJc w:val="left"/>
      <w:pPr>
        <w:ind w:left="2880" w:hanging="360"/>
      </w:pPr>
      <w:rPr>
        <w:rFonts w:ascii="Symbol" w:hAnsi="Symbol" w:hint="default"/>
      </w:rPr>
    </w:lvl>
    <w:lvl w:ilvl="4" w:tplc="42FE86DA" w:tentative="1">
      <w:start w:val="1"/>
      <w:numFmt w:val="bullet"/>
      <w:lvlText w:val="o"/>
      <w:lvlJc w:val="left"/>
      <w:pPr>
        <w:ind w:left="3600" w:hanging="360"/>
      </w:pPr>
      <w:rPr>
        <w:rFonts w:ascii="Courier New" w:hAnsi="Courier New" w:cs="Courier New" w:hint="default"/>
      </w:rPr>
    </w:lvl>
    <w:lvl w:ilvl="5" w:tplc="FBB4EC0E" w:tentative="1">
      <w:start w:val="1"/>
      <w:numFmt w:val="bullet"/>
      <w:lvlText w:val=""/>
      <w:lvlJc w:val="left"/>
      <w:pPr>
        <w:ind w:left="4320" w:hanging="360"/>
      </w:pPr>
      <w:rPr>
        <w:rFonts w:ascii="Wingdings" w:hAnsi="Wingdings" w:hint="default"/>
      </w:rPr>
    </w:lvl>
    <w:lvl w:ilvl="6" w:tplc="7F960076" w:tentative="1">
      <w:start w:val="1"/>
      <w:numFmt w:val="bullet"/>
      <w:lvlText w:val=""/>
      <w:lvlJc w:val="left"/>
      <w:pPr>
        <w:ind w:left="5040" w:hanging="360"/>
      </w:pPr>
      <w:rPr>
        <w:rFonts w:ascii="Symbol" w:hAnsi="Symbol" w:hint="default"/>
      </w:rPr>
    </w:lvl>
    <w:lvl w:ilvl="7" w:tplc="0B4CB44A" w:tentative="1">
      <w:start w:val="1"/>
      <w:numFmt w:val="bullet"/>
      <w:lvlText w:val="o"/>
      <w:lvlJc w:val="left"/>
      <w:pPr>
        <w:ind w:left="5760" w:hanging="360"/>
      </w:pPr>
      <w:rPr>
        <w:rFonts w:ascii="Courier New" w:hAnsi="Courier New" w:cs="Courier New" w:hint="default"/>
      </w:rPr>
    </w:lvl>
    <w:lvl w:ilvl="8" w:tplc="F4D4F5BE" w:tentative="1">
      <w:start w:val="1"/>
      <w:numFmt w:val="bullet"/>
      <w:lvlText w:val=""/>
      <w:lvlJc w:val="left"/>
      <w:pPr>
        <w:ind w:left="6480" w:hanging="360"/>
      </w:pPr>
      <w:rPr>
        <w:rFonts w:ascii="Wingdings" w:hAnsi="Wingdings" w:hint="default"/>
      </w:rPr>
    </w:lvl>
  </w:abstractNum>
  <w:abstractNum w:abstractNumId="14" w15:restartNumberingAfterBreak="0">
    <w:nsid w:val="787E41E8"/>
    <w:multiLevelType w:val="hybridMultilevel"/>
    <w:tmpl w:val="5BBEDE86"/>
    <w:lvl w:ilvl="0" w:tplc="9056B400">
      <w:start w:val="1"/>
      <w:numFmt w:val="decimal"/>
      <w:lvlText w:val="%1."/>
      <w:lvlJc w:val="left"/>
      <w:pPr>
        <w:ind w:left="4680" w:hanging="360"/>
      </w:pPr>
    </w:lvl>
    <w:lvl w:ilvl="1" w:tplc="D5A49704" w:tentative="1">
      <w:start w:val="1"/>
      <w:numFmt w:val="lowerLetter"/>
      <w:lvlText w:val="%2."/>
      <w:lvlJc w:val="left"/>
      <w:pPr>
        <w:ind w:left="5400" w:hanging="360"/>
      </w:pPr>
    </w:lvl>
    <w:lvl w:ilvl="2" w:tplc="E35A99AC" w:tentative="1">
      <w:start w:val="1"/>
      <w:numFmt w:val="lowerRoman"/>
      <w:lvlText w:val="%3."/>
      <w:lvlJc w:val="right"/>
      <w:pPr>
        <w:ind w:left="6120" w:hanging="180"/>
      </w:pPr>
    </w:lvl>
    <w:lvl w:ilvl="3" w:tplc="E6C0DBE8" w:tentative="1">
      <w:start w:val="1"/>
      <w:numFmt w:val="decimal"/>
      <w:lvlText w:val="%4."/>
      <w:lvlJc w:val="left"/>
      <w:pPr>
        <w:ind w:left="6840" w:hanging="360"/>
      </w:pPr>
    </w:lvl>
    <w:lvl w:ilvl="4" w:tplc="E4D2F97E" w:tentative="1">
      <w:start w:val="1"/>
      <w:numFmt w:val="lowerLetter"/>
      <w:lvlText w:val="%5."/>
      <w:lvlJc w:val="left"/>
      <w:pPr>
        <w:ind w:left="7560" w:hanging="360"/>
      </w:pPr>
    </w:lvl>
    <w:lvl w:ilvl="5" w:tplc="1D7472BA" w:tentative="1">
      <w:start w:val="1"/>
      <w:numFmt w:val="lowerRoman"/>
      <w:lvlText w:val="%6."/>
      <w:lvlJc w:val="right"/>
      <w:pPr>
        <w:ind w:left="8280" w:hanging="180"/>
      </w:pPr>
    </w:lvl>
    <w:lvl w:ilvl="6" w:tplc="A6DA83B4" w:tentative="1">
      <w:start w:val="1"/>
      <w:numFmt w:val="decimal"/>
      <w:lvlText w:val="%7."/>
      <w:lvlJc w:val="left"/>
      <w:pPr>
        <w:ind w:left="9000" w:hanging="360"/>
      </w:pPr>
    </w:lvl>
    <w:lvl w:ilvl="7" w:tplc="111A7148" w:tentative="1">
      <w:start w:val="1"/>
      <w:numFmt w:val="lowerLetter"/>
      <w:lvlText w:val="%8."/>
      <w:lvlJc w:val="left"/>
      <w:pPr>
        <w:ind w:left="9720" w:hanging="360"/>
      </w:pPr>
    </w:lvl>
    <w:lvl w:ilvl="8" w:tplc="723A9E08" w:tentative="1">
      <w:start w:val="1"/>
      <w:numFmt w:val="lowerRoman"/>
      <w:lvlText w:val="%9."/>
      <w:lvlJc w:val="right"/>
      <w:pPr>
        <w:ind w:left="10440" w:hanging="180"/>
      </w:pPr>
    </w:lvl>
  </w:abstractNum>
  <w:abstractNum w:abstractNumId="15" w15:restartNumberingAfterBreak="0">
    <w:nsid w:val="7E3926C1"/>
    <w:multiLevelType w:val="hybridMultilevel"/>
    <w:tmpl w:val="C6622250"/>
    <w:lvl w:ilvl="0" w:tplc="C4F22190">
      <w:start w:val="1"/>
      <w:numFmt w:val="bullet"/>
      <w:lvlText w:val="-"/>
      <w:lvlJc w:val="left"/>
      <w:pPr>
        <w:ind w:left="720" w:hanging="360"/>
      </w:pPr>
      <w:rPr>
        <w:rFonts w:ascii="Arial" w:eastAsia="Times New Roman" w:hAnsi="Arial" w:cs="Arial" w:hint="default"/>
      </w:rPr>
    </w:lvl>
    <w:lvl w:ilvl="1" w:tplc="D2C2E9CA" w:tentative="1">
      <w:start w:val="1"/>
      <w:numFmt w:val="bullet"/>
      <w:lvlText w:val="o"/>
      <w:lvlJc w:val="left"/>
      <w:pPr>
        <w:ind w:left="1440" w:hanging="360"/>
      </w:pPr>
      <w:rPr>
        <w:rFonts w:ascii="Courier New" w:hAnsi="Courier New" w:cs="Courier New" w:hint="default"/>
      </w:rPr>
    </w:lvl>
    <w:lvl w:ilvl="2" w:tplc="8A683654" w:tentative="1">
      <w:start w:val="1"/>
      <w:numFmt w:val="bullet"/>
      <w:lvlText w:val=""/>
      <w:lvlJc w:val="left"/>
      <w:pPr>
        <w:ind w:left="2160" w:hanging="360"/>
      </w:pPr>
      <w:rPr>
        <w:rFonts w:ascii="Wingdings" w:hAnsi="Wingdings" w:hint="default"/>
      </w:rPr>
    </w:lvl>
    <w:lvl w:ilvl="3" w:tplc="95E61A30" w:tentative="1">
      <w:start w:val="1"/>
      <w:numFmt w:val="bullet"/>
      <w:lvlText w:val=""/>
      <w:lvlJc w:val="left"/>
      <w:pPr>
        <w:ind w:left="2880" w:hanging="360"/>
      </w:pPr>
      <w:rPr>
        <w:rFonts w:ascii="Symbol" w:hAnsi="Symbol" w:hint="default"/>
      </w:rPr>
    </w:lvl>
    <w:lvl w:ilvl="4" w:tplc="28267D14" w:tentative="1">
      <w:start w:val="1"/>
      <w:numFmt w:val="bullet"/>
      <w:lvlText w:val="o"/>
      <w:lvlJc w:val="left"/>
      <w:pPr>
        <w:ind w:left="3600" w:hanging="360"/>
      </w:pPr>
      <w:rPr>
        <w:rFonts w:ascii="Courier New" w:hAnsi="Courier New" w:cs="Courier New" w:hint="default"/>
      </w:rPr>
    </w:lvl>
    <w:lvl w:ilvl="5" w:tplc="FC76E194" w:tentative="1">
      <w:start w:val="1"/>
      <w:numFmt w:val="bullet"/>
      <w:lvlText w:val=""/>
      <w:lvlJc w:val="left"/>
      <w:pPr>
        <w:ind w:left="4320" w:hanging="360"/>
      </w:pPr>
      <w:rPr>
        <w:rFonts w:ascii="Wingdings" w:hAnsi="Wingdings" w:hint="default"/>
      </w:rPr>
    </w:lvl>
    <w:lvl w:ilvl="6" w:tplc="AC42CE26" w:tentative="1">
      <w:start w:val="1"/>
      <w:numFmt w:val="bullet"/>
      <w:lvlText w:val=""/>
      <w:lvlJc w:val="left"/>
      <w:pPr>
        <w:ind w:left="5040" w:hanging="360"/>
      </w:pPr>
      <w:rPr>
        <w:rFonts w:ascii="Symbol" w:hAnsi="Symbol" w:hint="default"/>
      </w:rPr>
    </w:lvl>
    <w:lvl w:ilvl="7" w:tplc="28CC75CA" w:tentative="1">
      <w:start w:val="1"/>
      <w:numFmt w:val="bullet"/>
      <w:lvlText w:val="o"/>
      <w:lvlJc w:val="left"/>
      <w:pPr>
        <w:ind w:left="5760" w:hanging="360"/>
      </w:pPr>
      <w:rPr>
        <w:rFonts w:ascii="Courier New" w:hAnsi="Courier New" w:cs="Courier New" w:hint="default"/>
      </w:rPr>
    </w:lvl>
    <w:lvl w:ilvl="8" w:tplc="4EEAFAC6"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4"/>
  </w:num>
  <w:num w:numId="4">
    <w:abstractNumId w:val="6"/>
  </w:num>
  <w:num w:numId="5">
    <w:abstractNumId w:val="7"/>
  </w:num>
  <w:num w:numId="6">
    <w:abstractNumId w:val="3"/>
  </w:num>
  <w:num w:numId="7">
    <w:abstractNumId w:val="8"/>
  </w:num>
  <w:num w:numId="8">
    <w:abstractNumId w:val="2"/>
  </w:num>
  <w:num w:numId="9">
    <w:abstractNumId w:val="12"/>
  </w:num>
  <w:num w:numId="10">
    <w:abstractNumId w:val="4"/>
  </w:num>
  <w:num w:numId="11">
    <w:abstractNumId w:val="11"/>
  </w:num>
  <w:num w:numId="12">
    <w:abstractNumId w:val="13"/>
  </w:num>
  <w:num w:numId="13">
    <w:abstractNumId w:val="15"/>
  </w:num>
  <w:num w:numId="14">
    <w:abstractNumId w:val="9"/>
  </w:num>
  <w:num w:numId="15">
    <w:abstractNumId w:val="1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artlett">
    <w15:presenceInfo w15:providerId="AD" w15:userId="S-1-5-21-1715567821-1957994488-725345543-660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3"/>
    <w:docVar w:name="InternalQPulse_CurrentUserName" w:val="Document Management Process Owner,  "/>
    <w:docVar w:name="InternalQPulse_DatabaseAlias" w:val="Default"/>
    <w:docVar w:name="InternalQPulse_DocActiveDate" w:val="18/12/2019"/>
    <w:docVar w:name="InternalQPulse_DocAuthor" w:val="Information Security Manager,  "/>
    <w:docVar w:name="InternalQPulse_DocChangeDetails" w:val="Removed content which didn't accurately reflect the current audit process. This version of the document will not be re-distributed."/>
    <w:docVar w:name="InternalQPulse_DocLastReviewDate" w:val="18/09/2017"/>
    <w:docVar w:name="InternalQPulse_DocLastReviewDetails" w:val="No process change required. Minor change to clarify scope statement."/>
    <w:docVar w:name="InternalQPulse_DocLastReviewOwner" w:val="Information Security Manager,  "/>
    <w:docVar w:name="InternalQPulse_DocNumber" w:val="SOP-04-05"/>
    <w:docVar w:name="InternalQPulse_DocOwner" w:val="ISMS Improvement Process Owner,  "/>
    <w:docVar w:name="InternalQPulse_DocReviewDate" w:val="18/12/2021"/>
    <w:docVar w:name="InternalQPulse_DocRevisionNumber" w:val="2.0"/>
    <w:docVar w:name="InternalQPulse_DocStatus" w:val="Active"/>
    <w:docVar w:name="InternalQPulse_DocTitle" w:val="ISMS Internal Auditing"/>
    <w:docVar w:name="InternalQPulse_DocType" w:val="ISMS\SOP\ISMS Improvement - SOP"/>
    <w:docVar w:name="InternalQPulse_LanguageID" w:val="0"/>
    <w:docVar w:name="QPulse_CurrentDateTime" w:val="19/03/2020 17:54:43"/>
    <w:docVar w:name="QPulse_CurrentUserName" w:val="Document Management Process Owner,  "/>
    <w:docVar w:name="QPulse_DatabaseAlias" w:val="Default"/>
    <w:docVar w:name="QPulse_DocActiveDate" w:val="18/12/2019"/>
    <w:docVar w:name="QPulse_DocAuthor" w:val="Information Security Manager,  "/>
    <w:docVar w:name="QPulse_DocChangeDetails" w:val="Removed content which didn't accurately reflect the current audit process. This version of the document will not be re-distributed."/>
    <w:docVar w:name="QPulse_DocLastReviewDate" w:val="18/09/2017"/>
    <w:docVar w:name="QPulse_DocLastReviewDetails" w:val="No process change required. Minor change to clarify scope statement."/>
    <w:docVar w:name="QPulse_DocLastReviewOwner" w:val="Information Security Manager,  "/>
    <w:docVar w:name="QPulse_DocNumber" w:val="SOP-04-05"/>
    <w:docVar w:name="QPulse_DocOwner" w:val="ISMS Improvement Process Owner,  "/>
    <w:docVar w:name="QPulse_DocReviewDate" w:val="18/12/2021"/>
    <w:docVar w:name="QPulse_DocRevisionNumber" w:val="2.0"/>
    <w:docVar w:name="QPulse_DocStatus" w:val="Active"/>
    <w:docVar w:name="QPulse_DocTitle" w:val="ISMS Internal Auditing"/>
    <w:docVar w:name="QPulse_DocType" w:val="ISMS\SOP\ISMS Improvement - SOP"/>
    <w:docVar w:name="QPulseSys_SessionID" w:val="50e66a13-eeaf-4e18-ab7e-e9625c49d037"/>
  </w:docVars>
  <w:rsids>
    <w:rsidRoot w:val="00772D91"/>
    <w:rsid w:val="00391D80"/>
    <w:rsid w:val="00772D91"/>
    <w:rsid w:val="009938AE"/>
    <w:rsid w:val="00A8793B"/>
    <w:rsid w:val="00EF722D"/>
    <w:rsid w:val="00FA63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character" w:styleId="CommentReference">
    <w:name w:val="annotation reference"/>
    <w:basedOn w:val="DefaultParagraphFont"/>
    <w:uiPriority w:val="99"/>
    <w:semiHidden/>
    <w:unhideWhenUsed/>
    <w:rsid w:val="00BE751F"/>
    <w:rPr>
      <w:sz w:val="16"/>
      <w:szCs w:val="16"/>
    </w:rPr>
  </w:style>
  <w:style w:type="paragraph" w:styleId="CommentText">
    <w:name w:val="annotation text"/>
    <w:basedOn w:val="Normal"/>
    <w:link w:val="CommentTextChar"/>
    <w:uiPriority w:val="99"/>
    <w:semiHidden/>
    <w:unhideWhenUsed/>
    <w:rsid w:val="00BE751F"/>
    <w:rPr>
      <w:sz w:val="20"/>
      <w:szCs w:val="20"/>
    </w:rPr>
  </w:style>
  <w:style w:type="character" w:customStyle="1" w:styleId="CommentTextChar">
    <w:name w:val="Comment Text Char"/>
    <w:basedOn w:val="DefaultParagraphFont"/>
    <w:link w:val="CommentText"/>
    <w:uiPriority w:val="99"/>
    <w:semiHidden/>
    <w:rsid w:val="00BE751F"/>
    <w:rPr>
      <w:sz w:val="20"/>
      <w:szCs w:val="20"/>
    </w:rPr>
  </w:style>
  <w:style w:type="paragraph" w:styleId="CommentSubject">
    <w:name w:val="annotation subject"/>
    <w:basedOn w:val="CommentText"/>
    <w:next w:val="CommentText"/>
    <w:link w:val="CommentSubjectChar"/>
    <w:uiPriority w:val="99"/>
    <w:semiHidden/>
    <w:unhideWhenUsed/>
    <w:rsid w:val="00BE751F"/>
    <w:rPr>
      <w:b/>
      <w:bCs/>
    </w:rPr>
  </w:style>
  <w:style w:type="character" w:customStyle="1" w:styleId="CommentSubjectChar">
    <w:name w:val="Comment Subject Char"/>
    <w:basedOn w:val="CommentTextChar"/>
    <w:link w:val="CommentSubject"/>
    <w:uiPriority w:val="99"/>
    <w:semiHidden/>
    <w:rsid w:val="00BE751F"/>
    <w:rPr>
      <w:b/>
      <w:bCs/>
      <w:sz w:val="20"/>
      <w:szCs w:val="20"/>
    </w:rPr>
  </w:style>
  <w:style w:type="paragraph" w:styleId="TOC4">
    <w:name w:val="toc 4"/>
    <w:basedOn w:val="Normal"/>
    <w:next w:val="Normal"/>
    <w:autoRedefine/>
    <w:uiPriority w:val="39"/>
    <w:unhideWhenUsed/>
    <w:rsid w:val="009A1BB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png"/><Relationship Id="rId38" Type="http://schemas.openxmlformats.org/officeDocument/2006/relationships/image" Target="media/image30.png"/><Relationship Id="rId46" Type="http://schemas.microsoft.com/office/2011/relationships/people" Target="people.xml"/><Relationship Id="rId20" Type="http://schemas.openxmlformats.org/officeDocument/2006/relationships/image" Target="media/image12.png"/><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00934-4CEB-BD4C-867A-2709477E7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2020-04-08T12:58:00Z</dcterms:created>
  <dcterms:modified xsi:type="dcterms:W3CDTF">2020-04-19T10:12:00Z</dcterms:modified>
</cp:coreProperties>
</file>