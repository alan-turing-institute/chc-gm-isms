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F44B0" w14:textId="77777777" w:rsidR="00F64866" w:rsidRPr="009D002B" w:rsidRDefault="000C424F" w:rsidP="00614C28">
      <w:r w:rsidRPr="009D002B">
        <w:rPr>
          <w:noProof/>
          <w:lang w:eastAsia="en-GB"/>
        </w:rPr>
        <w:drawing>
          <wp:anchor distT="0" distB="0" distL="114300" distR="114300" simplePos="0" relativeHeight="251658240" behindDoc="0" locked="0" layoutInCell="1" allowOverlap="0" wp14:anchorId="16BE6176" wp14:editId="20AD9B4D">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1BDABB81" w14:textId="77777777" w:rsidR="00F64866" w:rsidRPr="009D002B" w:rsidRDefault="00F31F9C" w:rsidP="00A35784"/>
    <w:p w14:paraId="3157F3BF" w14:textId="77777777" w:rsidR="00F64866" w:rsidRPr="005B6D5E" w:rsidRDefault="000C424F" w:rsidP="005B6D5E">
      <w:pPr>
        <w:pStyle w:val="ISMSNormal"/>
        <w:jc w:val="center"/>
        <w:rPr>
          <w:b/>
        </w:rPr>
      </w:pPr>
      <w:r w:rsidRPr="005B6D5E">
        <w:rPr>
          <w:b/>
        </w:rPr>
        <w:t>STANDARD OPERATING PROCEDURE</w:t>
      </w:r>
    </w:p>
    <w:p w14:paraId="162EB37E" w14:textId="77777777" w:rsidR="00F64866" w:rsidRPr="005B6D5E" w:rsidRDefault="000C424F" w:rsidP="005B6D5E">
      <w:pPr>
        <w:pStyle w:val="ISMSNormal"/>
        <w:jc w:val="center"/>
        <w:rPr>
          <w:b/>
        </w:rPr>
      </w:pPr>
      <w:r w:rsidRPr="005B6D5E">
        <w:rPr>
          <w:b/>
        </w:rPr>
        <w:t>Do not Photocopy</w:t>
      </w:r>
    </w:p>
    <w:p w14:paraId="18A898BB" w14:textId="77777777" w:rsidR="00F64866" w:rsidRPr="005B6D5E" w:rsidRDefault="00F31F9C" w:rsidP="005B6D5E">
      <w:pPr>
        <w:pStyle w:val="ISMSNormal"/>
        <w:jc w:val="center"/>
        <w:rPr>
          <w:b/>
        </w:rPr>
      </w:pPr>
    </w:p>
    <w:p w14:paraId="16F7FB01" w14:textId="77777777" w:rsidR="000154F2" w:rsidRPr="00F06990" w:rsidRDefault="000C424F" w:rsidP="000154F2">
      <w:pPr>
        <w:pStyle w:val="ISMSNormal"/>
        <w:jc w:val="center"/>
        <w:rPr>
          <w:b/>
        </w:rPr>
      </w:pPr>
      <w:r>
        <w:rPr>
          <w:b/>
        </w:rPr>
        <w:t>Document Information Classification: Highly Restricted</w:t>
      </w:r>
    </w:p>
    <w:p w14:paraId="42650A43" w14:textId="77777777" w:rsidR="00F64866" w:rsidRPr="00A214A6" w:rsidRDefault="00F31F9C"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9E24FA" w14:paraId="2CED53A7" w14:textId="77777777" w:rsidTr="00727201">
        <w:trPr>
          <w:jc w:val="center"/>
        </w:trPr>
        <w:tc>
          <w:tcPr>
            <w:tcW w:w="1912" w:type="pct"/>
            <w:tcBorders>
              <w:top w:val="single" w:sz="8" w:space="0" w:color="auto"/>
            </w:tcBorders>
          </w:tcPr>
          <w:p w14:paraId="39478F52" w14:textId="77777777" w:rsidR="00F64866" w:rsidRPr="005B6D5E" w:rsidRDefault="000C424F"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0952149C" w14:textId="77777777" w:rsidR="00F64866" w:rsidRPr="005B6D5E" w:rsidRDefault="000C424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Event Log Management</w:t>
            </w:r>
            <w:r w:rsidRPr="005B6D5E">
              <w:rPr>
                <w:b/>
                <w:lang w:eastAsia="en-GB"/>
              </w:rPr>
              <w:fldChar w:fldCharType="end"/>
            </w:r>
          </w:p>
        </w:tc>
      </w:tr>
      <w:tr w:rsidR="009E24FA" w14:paraId="4D1CD82D" w14:textId="77777777" w:rsidTr="00727201">
        <w:trPr>
          <w:jc w:val="center"/>
        </w:trPr>
        <w:tc>
          <w:tcPr>
            <w:tcW w:w="1912" w:type="pct"/>
          </w:tcPr>
          <w:p w14:paraId="27AF033D" w14:textId="77777777" w:rsidR="00F64866" w:rsidRPr="005B6D5E" w:rsidRDefault="000C424F" w:rsidP="005B6D5E">
            <w:pPr>
              <w:pStyle w:val="ISMSNormal"/>
              <w:spacing w:before="120" w:after="120"/>
              <w:rPr>
                <w:b/>
                <w:lang w:eastAsia="en-GB"/>
              </w:rPr>
            </w:pPr>
            <w:r w:rsidRPr="005B6D5E">
              <w:rPr>
                <w:b/>
                <w:lang w:eastAsia="en-GB"/>
              </w:rPr>
              <w:t>Effective Date:</w:t>
            </w:r>
          </w:p>
        </w:tc>
        <w:tc>
          <w:tcPr>
            <w:tcW w:w="3088" w:type="pct"/>
          </w:tcPr>
          <w:p w14:paraId="001BFF46" w14:textId="77777777" w:rsidR="00F64866" w:rsidRPr="005B6D5E" w:rsidRDefault="000C424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9E24FA" w14:paraId="23A861DC" w14:textId="77777777" w:rsidTr="00727201">
        <w:trPr>
          <w:jc w:val="center"/>
        </w:trPr>
        <w:tc>
          <w:tcPr>
            <w:tcW w:w="1912" w:type="pct"/>
          </w:tcPr>
          <w:p w14:paraId="669E1595" w14:textId="77777777" w:rsidR="00F64866" w:rsidRPr="005B6D5E" w:rsidRDefault="000C424F" w:rsidP="005B6D5E">
            <w:pPr>
              <w:pStyle w:val="ISMSNormal"/>
              <w:spacing w:before="120" w:after="120"/>
              <w:rPr>
                <w:b/>
                <w:lang w:eastAsia="en-GB"/>
              </w:rPr>
            </w:pPr>
            <w:r w:rsidRPr="005B6D5E">
              <w:rPr>
                <w:b/>
                <w:lang w:eastAsia="en-GB"/>
              </w:rPr>
              <w:t>Reference Number:</w:t>
            </w:r>
          </w:p>
        </w:tc>
        <w:tc>
          <w:tcPr>
            <w:tcW w:w="3088" w:type="pct"/>
          </w:tcPr>
          <w:p w14:paraId="59AED82F" w14:textId="77777777" w:rsidR="00F64866" w:rsidRPr="005B6D5E" w:rsidRDefault="000C424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SOP-09-04</w:t>
            </w:r>
            <w:r w:rsidRPr="005B6D5E">
              <w:rPr>
                <w:b/>
                <w:lang w:eastAsia="en-GB"/>
              </w:rPr>
              <w:fldChar w:fldCharType="end"/>
            </w:r>
          </w:p>
        </w:tc>
      </w:tr>
      <w:tr w:rsidR="009E24FA" w14:paraId="7798898D" w14:textId="77777777" w:rsidTr="00727201">
        <w:trPr>
          <w:jc w:val="center"/>
        </w:trPr>
        <w:tc>
          <w:tcPr>
            <w:tcW w:w="1912" w:type="pct"/>
          </w:tcPr>
          <w:p w14:paraId="0DBF0626" w14:textId="77777777" w:rsidR="00F64866" w:rsidRPr="005B6D5E" w:rsidRDefault="000C424F" w:rsidP="005B6D5E">
            <w:pPr>
              <w:pStyle w:val="ISMSNormal"/>
              <w:spacing w:before="120" w:after="120"/>
              <w:rPr>
                <w:b/>
                <w:lang w:eastAsia="en-GB"/>
              </w:rPr>
            </w:pPr>
            <w:r w:rsidRPr="005B6D5E">
              <w:rPr>
                <w:b/>
                <w:lang w:eastAsia="en-GB"/>
              </w:rPr>
              <w:t>Version Number:</w:t>
            </w:r>
          </w:p>
        </w:tc>
        <w:tc>
          <w:tcPr>
            <w:tcW w:w="3088" w:type="pct"/>
          </w:tcPr>
          <w:p w14:paraId="745B8F62" w14:textId="77777777" w:rsidR="00F64866" w:rsidRPr="005B6D5E" w:rsidRDefault="000C424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1.4</w:t>
            </w:r>
            <w:r w:rsidRPr="005B6D5E">
              <w:rPr>
                <w:b/>
                <w:lang w:eastAsia="en-GB"/>
              </w:rPr>
              <w:fldChar w:fldCharType="end"/>
            </w:r>
          </w:p>
        </w:tc>
      </w:tr>
      <w:tr w:rsidR="009E24FA" w14:paraId="483D78F1" w14:textId="77777777" w:rsidTr="00727201">
        <w:trPr>
          <w:jc w:val="center"/>
        </w:trPr>
        <w:tc>
          <w:tcPr>
            <w:tcW w:w="1912" w:type="pct"/>
          </w:tcPr>
          <w:p w14:paraId="31E1D63E" w14:textId="77777777" w:rsidR="00F64866" w:rsidRPr="005B6D5E" w:rsidRDefault="000C424F" w:rsidP="005B6D5E">
            <w:pPr>
              <w:pStyle w:val="ISMSNormal"/>
              <w:spacing w:before="120" w:after="120"/>
              <w:rPr>
                <w:b/>
                <w:lang w:eastAsia="en-GB"/>
              </w:rPr>
            </w:pPr>
            <w:r w:rsidRPr="005B6D5E">
              <w:rPr>
                <w:b/>
                <w:lang w:eastAsia="en-GB"/>
              </w:rPr>
              <w:t>Owner:</w:t>
            </w:r>
          </w:p>
        </w:tc>
        <w:tc>
          <w:tcPr>
            <w:tcW w:w="3088" w:type="pct"/>
          </w:tcPr>
          <w:p w14:paraId="3FE4D147" w14:textId="77777777" w:rsidR="00F64866" w:rsidRPr="005B6D5E" w:rsidRDefault="000C424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TRE Infrastructure </w:t>
            </w:r>
            <w:r w:rsidRPr="005B6D5E">
              <w:rPr>
                <w:b/>
                <w:lang w:eastAsia="en-GB"/>
              </w:rPr>
              <w:t xml:space="preserve">and Security Management Process Owner,  </w:t>
            </w:r>
            <w:r w:rsidRPr="005B6D5E">
              <w:rPr>
                <w:b/>
                <w:lang w:eastAsia="en-GB"/>
              </w:rPr>
              <w:fldChar w:fldCharType="end"/>
            </w:r>
          </w:p>
        </w:tc>
      </w:tr>
      <w:tr w:rsidR="009E24FA" w14:paraId="2C24B77E" w14:textId="77777777" w:rsidTr="00727201">
        <w:trPr>
          <w:jc w:val="center"/>
        </w:trPr>
        <w:tc>
          <w:tcPr>
            <w:tcW w:w="1912" w:type="pct"/>
            <w:tcBorders>
              <w:bottom w:val="single" w:sz="8" w:space="0" w:color="auto"/>
            </w:tcBorders>
          </w:tcPr>
          <w:p w14:paraId="7955A1D2" w14:textId="77777777" w:rsidR="00F64866" w:rsidRPr="005B6D5E" w:rsidRDefault="000C424F"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652DE12F" w14:textId="77777777" w:rsidR="00F64866" w:rsidRPr="005B6D5E" w:rsidRDefault="000C424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07 Jun 2021</w:t>
            </w:r>
            <w:r w:rsidRPr="005B6D5E">
              <w:rPr>
                <w:b/>
                <w:lang w:eastAsia="en-GB"/>
              </w:rPr>
              <w:fldChar w:fldCharType="end"/>
            </w:r>
          </w:p>
        </w:tc>
      </w:tr>
    </w:tbl>
    <w:p w14:paraId="17A03A70" w14:textId="77777777" w:rsidR="00F64866" w:rsidRPr="00A214A6" w:rsidRDefault="00F31F9C" w:rsidP="00A35784"/>
    <w:p w14:paraId="78EE901C" w14:textId="77777777" w:rsidR="00F64866" w:rsidRPr="00A214A6" w:rsidRDefault="000C424F" w:rsidP="00A35784">
      <w:r w:rsidRPr="00A214A6">
        <w:br w:type="page"/>
      </w:r>
    </w:p>
    <w:p w14:paraId="731B6F90" w14:textId="77777777" w:rsidR="00A04182" w:rsidRPr="009D002B" w:rsidRDefault="00F31F9C"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7E93EF01" w14:textId="77777777" w:rsidR="002C7566" w:rsidRDefault="000C424F" w:rsidP="00A35784">
          <w:pPr>
            <w:pStyle w:val="TOCHeading"/>
          </w:pPr>
          <w:r w:rsidRPr="00A35784">
            <w:t>Table of Contents</w:t>
          </w:r>
        </w:p>
        <w:p w14:paraId="0C44F7C5" w14:textId="77777777" w:rsidR="006735AF" w:rsidRPr="006735AF" w:rsidRDefault="00F31F9C" w:rsidP="006735AF">
          <w:pPr>
            <w:rPr>
              <w:lang w:val="en-US" w:eastAsia="ja-JP"/>
            </w:rPr>
          </w:pPr>
        </w:p>
        <w:p w14:paraId="4CE20487" w14:textId="77777777" w:rsidR="009E24FA" w:rsidRDefault="000C424F">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39"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_Toc256000039 \h </w:instrText>
            </w:r>
            <w:r>
              <w:fldChar w:fldCharType="separate"/>
            </w:r>
            <w:r>
              <w:t>3</w:t>
            </w:r>
            <w:r>
              <w:fldChar w:fldCharType="end"/>
            </w:r>
          </w:hyperlink>
        </w:p>
        <w:p w14:paraId="15D47F38" w14:textId="77777777" w:rsidR="009E24FA" w:rsidRDefault="00F31F9C">
          <w:pPr>
            <w:pStyle w:val="TOC1"/>
            <w:tabs>
              <w:tab w:val="left" w:pos="480"/>
              <w:tab w:val="right" w:leader="dot" w:pos="9016"/>
            </w:tabs>
            <w:rPr>
              <w:rFonts w:asciiTheme="minorHAnsi" w:hAnsiTheme="minorHAnsi"/>
              <w:noProof/>
            </w:rPr>
          </w:pPr>
          <w:hyperlink w:anchor="_Toc256000040" w:history="1">
            <w:r w:rsidR="000C424F">
              <w:rPr>
                <w:rStyle w:val="Hyperlink"/>
              </w:rPr>
              <w:t>2.</w:t>
            </w:r>
            <w:r w:rsidR="000C424F">
              <w:rPr>
                <w:rFonts w:asciiTheme="minorHAnsi" w:hAnsiTheme="minorHAnsi"/>
                <w:noProof/>
              </w:rPr>
              <w:tab/>
            </w:r>
            <w:r w:rsidR="000C424F">
              <w:rPr>
                <w:rStyle w:val="Hyperlink"/>
              </w:rPr>
              <w:t>Scope</w:t>
            </w:r>
            <w:r w:rsidR="000C424F">
              <w:tab/>
            </w:r>
            <w:r w:rsidR="000C424F">
              <w:fldChar w:fldCharType="begin"/>
            </w:r>
            <w:r w:rsidR="000C424F">
              <w:instrText xml:space="preserve"> PAGEREF _Toc256000040 \h </w:instrText>
            </w:r>
            <w:r w:rsidR="000C424F">
              <w:fldChar w:fldCharType="separate"/>
            </w:r>
            <w:r w:rsidR="000C424F">
              <w:t>3</w:t>
            </w:r>
            <w:r w:rsidR="000C424F">
              <w:fldChar w:fldCharType="end"/>
            </w:r>
          </w:hyperlink>
        </w:p>
        <w:p w14:paraId="14214876" w14:textId="77777777" w:rsidR="009E24FA" w:rsidRDefault="00F31F9C">
          <w:pPr>
            <w:pStyle w:val="TOC1"/>
            <w:tabs>
              <w:tab w:val="left" w:pos="480"/>
              <w:tab w:val="right" w:leader="dot" w:pos="9016"/>
            </w:tabs>
            <w:rPr>
              <w:rFonts w:asciiTheme="minorHAnsi" w:hAnsiTheme="minorHAnsi"/>
              <w:noProof/>
            </w:rPr>
          </w:pPr>
          <w:hyperlink w:anchor="_Toc256000041" w:history="1">
            <w:r w:rsidR="000C424F">
              <w:rPr>
                <w:rStyle w:val="Hyperlink"/>
              </w:rPr>
              <w:t>3.</w:t>
            </w:r>
            <w:r w:rsidR="000C424F">
              <w:rPr>
                <w:rFonts w:asciiTheme="minorHAnsi" w:hAnsiTheme="minorHAnsi"/>
                <w:noProof/>
              </w:rPr>
              <w:tab/>
            </w:r>
            <w:r w:rsidR="000C424F">
              <w:rPr>
                <w:rStyle w:val="Hyperlink"/>
              </w:rPr>
              <w:t>Responsibilities</w:t>
            </w:r>
            <w:r w:rsidR="000C424F">
              <w:tab/>
            </w:r>
            <w:r w:rsidR="000C424F">
              <w:fldChar w:fldCharType="begin"/>
            </w:r>
            <w:r w:rsidR="000C424F">
              <w:instrText xml:space="preserve"> PAGEREF _Toc256000041 \h </w:instrText>
            </w:r>
            <w:r w:rsidR="000C424F">
              <w:fldChar w:fldCharType="separate"/>
            </w:r>
            <w:r w:rsidR="000C424F">
              <w:t>3</w:t>
            </w:r>
            <w:r w:rsidR="000C424F">
              <w:fldChar w:fldCharType="end"/>
            </w:r>
          </w:hyperlink>
        </w:p>
        <w:p w14:paraId="5BE5846C" w14:textId="77777777" w:rsidR="009E24FA" w:rsidRDefault="00F31F9C">
          <w:pPr>
            <w:pStyle w:val="TOC1"/>
            <w:tabs>
              <w:tab w:val="left" w:pos="480"/>
              <w:tab w:val="right" w:leader="dot" w:pos="9016"/>
            </w:tabs>
            <w:rPr>
              <w:rFonts w:asciiTheme="minorHAnsi" w:hAnsiTheme="minorHAnsi"/>
              <w:noProof/>
            </w:rPr>
          </w:pPr>
          <w:hyperlink w:anchor="_Toc256000042" w:history="1">
            <w:r w:rsidR="000C424F">
              <w:rPr>
                <w:rStyle w:val="Hyperlink"/>
              </w:rPr>
              <w:t>4.</w:t>
            </w:r>
            <w:r w:rsidR="000C424F">
              <w:rPr>
                <w:rFonts w:asciiTheme="minorHAnsi" w:hAnsiTheme="minorHAnsi"/>
                <w:noProof/>
              </w:rPr>
              <w:tab/>
            </w:r>
            <w:r w:rsidR="000C424F" w:rsidRPr="00097F74">
              <w:rPr>
                <w:rStyle w:val="Hyperlink"/>
              </w:rPr>
              <w:t>Procedure</w:t>
            </w:r>
            <w:r w:rsidR="000C424F">
              <w:tab/>
            </w:r>
            <w:r w:rsidR="000C424F">
              <w:fldChar w:fldCharType="begin"/>
            </w:r>
            <w:r w:rsidR="000C424F">
              <w:instrText xml:space="preserve"> PAGEREF _Toc256000042 \h </w:instrText>
            </w:r>
            <w:r w:rsidR="000C424F">
              <w:fldChar w:fldCharType="separate"/>
            </w:r>
            <w:r w:rsidR="000C424F">
              <w:t>3</w:t>
            </w:r>
            <w:r w:rsidR="000C424F">
              <w:fldChar w:fldCharType="end"/>
            </w:r>
          </w:hyperlink>
        </w:p>
        <w:p w14:paraId="0F160DDC" w14:textId="77777777" w:rsidR="009E24FA" w:rsidRDefault="00F31F9C">
          <w:pPr>
            <w:pStyle w:val="TOC2"/>
            <w:tabs>
              <w:tab w:val="left" w:pos="880"/>
              <w:tab w:val="right" w:leader="dot" w:pos="9016"/>
            </w:tabs>
            <w:rPr>
              <w:rFonts w:asciiTheme="minorHAnsi" w:hAnsiTheme="minorHAnsi"/>
              <w:noProof/>
            </w:rPr>
          </w:pPr>
          <w:hyperlink w:anchor="_Toc256000043" w:history="1">
            <w:r w:rsidR="000C424F">
              <w:rPr>
                <w:rStyle w:val="Hyperlink"/>
              </w:rPr>
              <w:t>4.1.</w:t>
            </w:r>
            <w:r w:rsidR="000C424F">
              <w:rPr>
                <w:rFonts w:asciiTheme="minorHAnsi" w:hAnsiTheme="minorHAnsi"/>
                <w:noProof/>
              </w:rPr>
              <w:tab/>
            </w:r>
            <w:r w:rsidR="000C424F" w:rsidRPr="00097F74">
              <w:rPr>
                <w:rStyle w:val="Hyperlink"/>
              </w:rPr>
              <w:t>Virtual</w:t>
            </w:r>
            <w:r w:rsidR="000C424F">
              <w:rPr>
                <w:rStyle w:val="Hyperlink"/>
              </w:rPr>
              <w:t xml:space="preserve"> Workstations</w:t>
            </w:r>
            <w:r w:rsidR="000C424F">
              <w:tab/>
            </w:r>
            <w:r w:rsidR="000C424F">
              <w:fldChar w:fldCharType="begin"/>
            </w:r>
            <w:r w:rsidR="000C424F">
              <w:instrText xml:space="preserve"> PAGEREF _Toc256000043 \h </w:instrText>
            </w:r>
            <w:r w:rsidR="000C424F">
              <w:fldChar w:fldCharType="separate"/>
            </w:r>
            <w:r w:rsidR="000C424F">
              <w:t>3</w:t>
            </w:r>
            <w:r w:rsidR="000C424F">
              <w:fldChar w:fldCharType="end"/>
            </w:r>
          </w:hyperlink>
        </w:p>
        <w:p w14:paraId="5C1E769B" w14:textId="77777777" w:rsidR="009E24FA" w:rsidRDefault="00F31F9C">
          <w:pPr>
            <w:pStyle w:val="TOC2"/>
            <w:tabs>
              <w:tab w:val="left" w:pos="880"/>
              <w:tab w:val="right" w:leader="dot" w:pos="9016"/>
            </w:tabs>
            <w:rPr>
              <w:rFonts w:asciiTheme="minorHAnsi" w:hAnsiTheme="minorHAnsi"/>
              <w:noProof/>
            </w:rPr>
          </w:pPr>
          <w:hyperlink w:anchor="_Toc256000044" w:history="1">
            <w:r w:rsidR="000C424F">
              <w:rPr>
                <w:rStyle w:val="Hyperlink"/>
              </w:rPr>
              <w:t>4.2.</w:t>
            </w:r>
            <w:r w:rsidR="000C424F">
              <w:rPr>
                <w:rFonts w:asciiTheme="minorHAnsi" w:hAnsiTheme="minorHAnsi"/>
                <w:noProof/>
              </w:rPr>
              <w:tab/>
            </w:r>
            <w:r w:rsidR="000C424F">
              <w:rPr>
                <w:rStyle w:val="Hyperlink"/>
              </w:rPr>
              <w:t>Monitoring and Auditing Event Logs</w:t>
            </w:r>
            <w:r w:rsidR="000C424F">
              <w:tab/>
            </w:r>
            <w:r w:rsidR="000C424F">
              <w:fldChar w:fldCharType="begin"/>
            </w:r>
            <w:r w:rsidR="000C424F">
              <w:instrText xml:space="preserve"> PAGEREF _Toc256000044 \h </w:instrText>
            </w:r>
            <w:r w:rsidR="000C424F">
              <w:fldChar w:fldCharType="separate"/>
            </w:r>
            <w:r w:rsidR="000C424F">
              <w:t>3</w:t>
            </w:r>
            <w:r w:rsidR="000C424F">
              <w:fldChar w:fldCharType="end"/>
            </w:r>
          </w:hyperlink>
        </w:p>
        <w:p w14:paraId="17B8EF4E" w14:textId="77777777" w:rsidR="009E24FA" w:rsidRDefault="00F31F9C">
          <w:pPr>
            <w:pStyle w:val="TOC2"/>
            <w:tabs>
              <w:tab w:val="left" w:pos="880"/>
              <w:tab w:val="right" w:leader="dot" w:pos="9016"/>
            </w:tabs>
            <w:rPr>
              <w:rFonts w:asciiTheme="minorHAnsi" w:hAnsiTheme="minorHAnsi"/>
              <w:noProof/>
            </w:rPr>
          </w:pPr>
          <w:hyperlink w:anchor="_Toc256000045" w:history="1">
            <w:r w:rsidR="000C424F">
              <w:rPr>
                <w:rStyle w:val="Hyperlink"/>
              </w:rPr>
              <w:t>4.3.</w:t>
            </w:r>
            <w:r w:rsidR="000C424F">
              <w:rPr>
                <w:rFonts w:asciiTheme="minorHAnsi" w:hAnsiTheme="minorHAnsi"/>
                <w:noProof/>
              </w:rPr>
              <w:tab/>
            </w:r>
            <w:r w:rsidR="000C424F" w:rsidRPr="00097F74">
              <w:rPr>
                <w:rStyle w:val="Hyperlink"/>
              </w:rPr>
              <w:t>Secure</w:t>
            </w:r>
            <w:r w:rsidR="000C424F">
              <w:rPr>
                <w:rStyle w:val="Hyperlink"/>
              </w:rPr>
              <w:t xml:space="preserve"> storage of Log Files</w:t>
            </w:r>
            <w:r w:rsidR="000C424F">
              <w:tab/>
            </w:r>
            <w:r w:rsidR="000C424F">
              <w:fldChar w:fldCharType="begin"/>
            </w:r>
            <w:r w:rsidR="000C424F">
              <w:instrText xml:space="preserve"> PAGEREF _Toc256000045 \h </w:instrText>
            </w:r>
            <w:r w:rsidR="000C424F">
              <w:fldChar w:fldCharType="separate"/>
            </w:r>
            <w:r w:rsidR="000C424F">
              <w:t>4</w:t>
            </w:r>
            <w:r w:rsidR="000C424F">
              <w:fldChar w:fldCharType="end"/>
            </w:r>
          </w:hyperlink>
        </w:p>
        <w:p w14:paraId="2CC13264" w14:textId="77777777" w:rsidR="009E24FA" w:rsidRDefault="00F31F9C">
          <w:pPr>
            <w:pStyle w:val="TOC1"/>
            <w:tabs>
              <w:tab w:val="left" w:pos="480"/>
              <w:tab w:val="right" w:leader="dot" w:pos="9016"/>
            </w:tabs>
            <w:rPr>
              <w:rFonts w:asciiTheme="minorHAnsi" w:hAnsiTheme="minorHAnsi"/>
              <w:noProof/>
            </w:rPr>
          </w:pPr>
          <w:hyperlink w:anchor="_Toc256000046" w:history="1">
            <w:r w:rsidR="000C424F">
              <w:rPr>
                <w:rStyle w:val="Hyperlink"/>
              </w:rPr>
              <w:t>5.</w:t>
            </w:r>
            <w:r w:rsidR="000C424F">
              <w:rPr>
                <w:rFonts w:asciiTheme="minorHAnsi" w:hAnsiTheme="minorHAnsi"/>
                <w:noProof/>
              </w:rPr>
              <w:tab/>
            </w:r>
            <w:r w:rsidR="000C424F">
              <w:rPr>
                <w:rStyle w:val="Hyperlink"/>
              </w:rPr>
              <w:t>Cross-</w:t>
            </w:r>
            <w:r w:rsidR="000C424F" w:rsidRPr="00097F74">
              <w:rPr>
                <w:rStyle w:val="Hyperlink"/>
              </w:rPr>
              <w:t>referenced</w:t>
            </w:r>
            <w:r w:rsidR="000C424F">
              <w:rPr>
                <w:rStyle w:val="Hyperlink"/>
              </w:rPr>
              <w:t xml:space="preserve"> ISMS Documents</w:t>
            </w:r>
            <w:r w:rsidR="000C424F">
              <w:tab/>
            </w:r>
            <w:r w:rsidR="000C424F">
              <w:fldChar w:fldCharType="begin"/>
            </w:r>
            <w:r w:rsidR="000C424F">
              <w:instrText xml:space="preserve"> PAGEREF _Toc256000046 \h </w:instrText>
            </w:r>
            <w:r w:rsidR="000C424F">
              <w:fldChar w:fldCharType="separate"/>
            </w:r>
            <w:r w:rsidR="000C424F">
              <w:t>4</w:t>
            </w:r>
            <w:r w:rsidR="000C424F">
              <w:fldChar w:fldCharType="end"/>
            </w:r>
          </w:hyperlink>
        </w:p>
        <w:p w14:paraId="0AB702DE" w14:textId="77777777" w:rsidR="009E24FA" w:rsidRDefault="00F31F9C">
          <w:pPr>
            <w:pStyle w:val="TOC1"/>
            <w:tabs>
              <w:tab w:val="left" w:pos="480"/>
              <w:tab w:val="right" w:leader="dot" w:pos="9016"/>
            </w:tabs>
            <w:rPr>
              <w:rFonts w:asciiTheme="minorHAnsi" w:hAnsiTheme="minorHAnsi"/>
              <w:noProof/>
            </w:rPr>
          </w:pPr>
          <w:hyperlink w:anchor="_Toc256000047" w:history="1">
            <w:r w:rsidR="000C424F">
              <w:rPr>
                <w:rStyle w:val="Hyperlink"/>
              </w:rPr>
              <w:t>6.</w:t>
            </w:r>
            <w:r w:rsidR="000C424F">
              <w:rPr>
                <w:rFonts w:asciiTheme="minorHAnsi" w:hAnsiTheme="minorHAnsi"/>
                <w:noProof/>
              </w:rPr>
              <w:tab/>
            </w:r>
            <w:r w:rsidR="000C424F" w:rsidRPr="00097F74">
              <w:rPr>
                <w:rStyle w:val="Hyperlink"/>
              </w:rPr>
              <w:t>Appendices</w:t>
            </w:r>
            <w:r w:rsidR="000C424F">
              <w:tab/>
            </w:r>
            <w:r w:rsidR="000C424F">
              <w:fldChar w:fldCharType="begin"/>
            </w:r>
            <w:r w:rsidR="000C424F">
              <w:instrText xml:space="preserve"> PAGEREF _Toc256000047 \h </w:instrText>
            </w:r>
            <w:r w:rsidR="000C424F">
              <w:fldChar w:fldCharType="separate"/>
            </w:r>
            <w:r w:rsidR="000C424F">
              <w:t>4</w:t>
            </w:r>
            <w:r w:rsidR="000C424F">
              <w:fldChar w:fldCharType="end"/>
            </w:r>
          </w:hyperlink>
        </w:p>
        <w:p w14:paraId="29F5BEA4" w14:textId="77777777" w:rsidR="009E24FA" w:rsidRDefault="000C424F" w:rsidP="006735AF">
          <w:pPr>
            <w:pStyle w:val="TOCHeading"/>
            <w:jc w:val="left"/>
          </w:pPr>
          <w:r>
            <w:fldChar w:fldCharType="end"/>
          </w:r>
        </w:p>
      </w:sdtContent>
    </w:sdt>
    <w:p w14:paraId="539F51B3" w14:textId="77777777" w:rsidR="00B87C41" w:rsidRDefault="000C424F" w:rsidP="00B87C41">
      <w:pPr>
        <w:pStyle w:val="ISMSHeading1"/>
      </w:pPr>
      <w:r>
        <w:br w:type="page"/>
      </w:r>
      <w:bookmarkStart w:id="0" w:name="_Toc256000039"/>
      <w:bookmarkStart w:id="1" w:name="_Toc256000030"/>
      <w:bookmarkStart w:id="2" w:name="_Toc256000006"/>
      <w:bookmarkStart w:id="3" w:name="_Toc256000018"/>
      <w:bookmarkStart w:id="4" w:name="_Toc256000000"/>
      <w:bookmarkStart w:id="5" w:name="_Toc481579526"/>
      <w:bookmarkStart w:id="6" w:name="_Toc490662961"/>
      <w:bookmarkStart w:id="7" w:name="_Toc955676"/>
      <w:r>
        <w:lastRenderedPageBreak/>
        <w:t>Purpose</w:t>
      </w:r>
      <w:bookmarkEnd w:id="0"/>
      <w:bookmarkEnd w:id="1"/>
      <w:bookmarkEnd w:id="2"/>
      <w:bookmarkEnd w:id="3"/>
      <w:bookmarkEnd w:id="4"/>
      <w:bookmarkEnd w:id="5"/>
      <w:bookmarkEnd w:id="6"/>
      <w:bookmarkEnd w:id="7"/>
    </w:p>
    <w:p w14:paraId="220E1BBE" w14:textId="77777777" w:rsidR="00B87C41" w:rsidRDefault="000C424F" w:rsidP="00203D50">
      <w:pPr>
        <w:pStyle w:val="ISMSNormal"/>
      </w:pPr>
      <w:r w:rsidRPr="00680918">
        <w:t xml:space="preserve">This document </w:t>
      </w:r>
      <w:r>
        <w:t xml:space="preserve">describes the procedure for configuring, enabling, monitoring, storing and retrieving log files containing important event information corresponding to TRE infrastructure assets. </w:t>
      </w:r>
    </w:p>
    <w:p w14:paraId="124B0817" w14:textId="77777777" w:rsidR="00B87C41" w:rsidRDefault="00F31F9C" w:rsidP="00203D50">
      <w:pPr>
        <w:pStyle w:val="ISMSNormal"/>
      </w:pPr>
    </w:p>
    <w:p w14:paraId="63821971" w14:textId="77777777" w:rsidR="00B87C41" w:rsidRDefault="000C424F" w:rsidP="00B87C41">
      <w:pPr>
        <w:pStyle w:val="ISMSHeading1"/>
      </w:pPr>
      <w:bookmarkStart w:id="8" w:name="_Toc256000040"/>
      <w:bookmarkStart w:id="9" w:name="_Toc256000031"/>
      <w:bookmarkStart w:id="10" w:name="_Toc256000007"/>
      <w:bookmarkStart w:id="11" w:name="_Toc256000019"/>
      <w:bookmarkStart w:id="12" w:name="_Toc256000001"/>
      <w:bookmarkStart w:id="13" w:name="_Toc481579527"/>
      <w:bookmarkStart w:id="14" w:name="_Toc490662962"/>
      <w:bookmarkStart w:id="15" w:name="_Toc955677"/>
      <w:r>
        <w:t>Scope</w:t>
      </w:r>
      <w:bookmarkEnd w:id="8"/>
      <w:bookmarkEnd w:id="9"/>
      <w:bookmarkEnd w:id="10"/>
      <w:bookmarkEnd w:id="11"/>
      <w:bookmarkEnd w:id="12"/>
      <w:bookmarkEnd w:id="13"/>
      <w:bookmarkEnd w:id="14"/>
      <w:bookmarkEnd w:id="15"/>
    </w:p>
    <w:p w14:paraId="11170202" w14:textId="77777777" w:rsidR="00B87C41" w:rsidRDefault="000C424F" w:rsidP="00203D50">
      <w:pPr>
        <w:pStyle w:val="ISMSNormal"/>
      </w:pPr>
      <w:bookmarkStart w:id="16" w:name="_Toc256000016"/>
      <w:bookmarkStart w:id="17" w:name="_Toc481579530"/>
      <w:bookmarkStart w:id="18" w:name="_Toc490662965"/>
      <w:r>
        <w:t>Events logged on virtual machines used by TRE users for data access.</w:t>
      </w:r>
    </w:p>
    <w:p w14:paraId="3AB4C72A" w14:textId="77777777" w:rsidR="00B87C41" w:rsidRDefault="00F31F9C" w:rsidP="00203D50">
      <w:pPr>
        <w:pStyle w:val="ISMSNormal"/>
      </w:pPr>
    </w:p>
    <w:p w14:paraId="44497830" w14:textId="77777777" w:rsidR="00B87C41" w:rsidRDefault="000C424F" w:rsidP="00203D50">
      <w:pPr>
        <w:pStyle w:val="ISMSNormal"/>
      </w:pPr>
      <w:r>
        <w:t>Events that are logged on TRE user end-points, and TRE infrastructure that is not connected to the internal TRE network is out of scope.</w:t>
      </w:r>
    </w:p>
    <w:p w14:paraId="5194B2C9" w14:textId="77777777" w:rsidR="00B87C41" w:rsidRDefault="00F31F9C" w:rsidP="00203D50">
      <w:pPr>
        <w:pStyle w:val="ISMSNormal"/>
      </w:pPr>
    </w:p>
    <w:p w14:paraId="509BB1B2" w14:textId="77777777" w:rsidR="00B87C41" w:rsidRDefault="000C424F" w:rsidP="00B87C41">
      <w:pPr>
        <w:pStyle w:val="ISMSHeading1"/>
      </w:pPr>
      <w:bookmarkStart w:id="19" w:name="_Toc490662963"/>
      <w:bookmarkStart w:id="20" w:name="_Toc481579528"/>
      <w:bookmarkStart w:id="21" w:name="_Toc256000002"/>
      <w:bookmarkStart w:id="22" w:name="_Toc256000041"/>
      <w:bookmarkStart w:id="23" w:name="_Toc256000032"/>
      <w:bookmarkStart w:id="24" w:name="_Toc256000008"/>
      <w:bookmarkStart w:id="25" w:name="_Toc256000020"/>
      <w:bookmarkStart w:id="26" w:name="_Toc955678"/>
      <w:bookmarkEnd w:id="19"/>
      <w:bookmarkEnd w:id="20"/>
      <w:bookmarkEnd w:id="21"/>
      <w:r>
        <w:t>Responsibilities</w:t>
      </w:r>
      <w:bookmarkEnd w:id="22"/>
      <w:bookmarkEnd w:id="23"/>
      <w:bookmarkEnd w:id="24"/>
      <w:bookmarkEnd w:id="25"/>
      <w:bookmarkEnd w:id="26"/>
    </w:p>
    <w:p w14:paraId="7FFCC9FC" w14:textId="77777777" w:rsidR="00B87C41" w:rsidRDefault="000C424F" w:rsidP="00203D50">
      <w:pPr>
        <w:pStyle w:val="ISMSNormal"/>
      </w:pPr>
      <w:r>
        <w:t>The TRE System Administrator is responsible for:</w:t>
      </w:r>
    </w:p>
    <w:p w14:paraId="1FDDBDF6" w14:textId="77777777" w:rsidR="00B87C41" w:rsidRPr="00A23649" w:rsidRDefault="000C424F" w:rsidP="00B87C41">
      <w:pPr>
        <w:pStyle w:val="ListParagraph"/>
        <w:numPr>
          <w:ilvl w:val="0"/>
          <w:numId w:val="8"/>
        </w:numPr>
      </w:pPr>
      <w:r>
        <w:t>Ensuring logging is enabled</w:t>
      </w:r>
    </w:p>
    <w:p w14:paraId="18CD521F" w14:textId="77777777" w:rsidR="00B87C41" w:rsidRDefault="000C424F" w:rsidP="00B87C41">
      <w:pPr>
        <w:pStyle w:val="ListParagraph"/>
        <w:numPr>
          <w:ilvl w:val="0"/>
          <w:numId w:val="8"/>
        </w:numPr>
      </w:pPr>
      <w:r>
        <w:t>Ensuring log files are duplicated at a remote location</w:t>
      </w:r>
    </w:p>
    <w:p w14:paraId="17D43B3E" w14:textId="77777777" w:rsidR="00B87C41" w:rsidRDefault="000C424F" w:rsidP="00B87C41">
      <w:pPr>
        <w:pStyle w:val="ListParagraph"/>
        <w:numPr>
          <w:ilvl w:val="0"/>
          <w:numId w:val="8"/>
        </w:numPr>
      </w:pPr>
      <w:r>
        <w:t>Reviewing log files</w:t>
      </w:r>
    </w:p>
    <w:p w14:paraId="43F1740B" w14:textId="77777777" w:rsidR="00B87C41" w:rsidRPr="00A23649" w:rsidRDefault="000C424F" w:rsidP="00B87C41">
      <w:pPr>
        <w:pStyle w:val="ListParagraph"/>
        <w:numPr>
          <w:ilvl w:val="0"/>
          <w:numId w:val="8"/>
        </w:numPr>
      </w:pPr>
      <w:r>
        <w:t>Informing the Information Security Manager of log content that may require further actions or changes</w:t>
      </w:r>
    </w:p>
    <w:p w14:paraId="20FD9E84" w14:textId="77777777" w:rsidR="00B87C41" w:rsidRDefault="00F31F9C" w:rsidP="00203D50"/>
    <w:p w14:paraId="3CB70399" w14:textId="77777777" w:rsidR="00B87C41" w:rsidRDefault="000C424F" w:rsidP="00B87C41">
      <w:pPr>
        <w:pStyle w:val="ISMSHeading1"/>
      </w:pPr>
      <w:bookmarkStart w:id="27" w:name="_Toc490662964"/>
      <w:bookmarkStart w:id="28" w:name="_Toc481579529"/>
      <w:bookmarkStart w:id="29" w:name="_Toc256000003"/>
      <w:bookmarkStart w:id="30" w:name="_Toc256000012"/>
      <w:bookmarkStart w:id="31" w:name="_Toc256000042"/>
      <w:bookmarkStart w:id="32" w:name="_Toc256000033"/>
      <w:bookmarkStart w:id="33" w:name="_Toc256000009"/>
      <w:bookmarkStart w:id="34" w:name="_Toc256000021"/>
      <w:bookmarkStart w:id="35" w:name="_Toc955679"/>
      <w:bookmarkEnd w:id="27"/>
      <w:bookmarkEnd w:id="28"/>
      <w:bookmarkEnd w:id="29"/>
      <w:bookmarkEnd w:id="30"/>
      <w:r w:rsidRPr="00097F74">
        <w:t>Procedure</w:t>
      </w:r>
      <w:bookmarkEnd w:id="31"/>
      <w:bookmarkEnd w:id="32"/>
      <w:bookmarkEnd w:id="33"/>
      <w:bookmarkEnd w:id="34"/>
      <w:bookmarkEnd w:id="35"/>
    </w:p>
    <w:p w14:paraId="5411CFA9" w14:textId="77777777" w:rsidR="00B87C41" w:rsidRDefault="000C424F" w:rsidP="00B87C41">
      <w:pPr>
        <w:pStyle w:val="ISMSHeading2"/>
      </w:pPr>
      <w:bookmarkStart w:id="36" w:name="_Toc256000004"/>
      <w:bookmarkStart w:id="37" w:name="_Toc256000013"/>
      <w:bookmarkStart w:id="38" w:name="_Toc256000043"/>
      <w:bookmarkStart w:id="39" w:name="_Toc256000034"/>
      <w:bookmarkStart w:id="40" w:name="_Toc256000010"/>
      <w:bookmarkStart w:id="41" w:name="_Toc256000022"/>
      <w:bookmarkStart w:id="42" w:name="_Toc955680"/>
      <w:bookmarkEnd w:id="36"/>
      <w:bookmarkEnd w:id="37"/>
      <w:r w:rsidRPr="00097F74">
        <w:t>Virtual</w:t>
      </w:r>
      <w:r>
        <w:t xml:space="preserve"> Workstations</w:t>
      </w:r>
      <w:bookmarkEnd w:id="38"/>
      <w:bookmarkEnd w:id="39"/>
      <w:bookmarkEnd w:id="40"/>
      <w:bookmarkEnd w:id="41"/>
      <w:bookmarkEnd w:id="42"/>
    </w:p>
    <w:p w14:paraId="4A586062" w14:textId="77777777" w:rsidR="00027949" w:rsidRDefault="000C424F" w:rsidP="00203D50">
      <w:pPr>
        <w:pStyle w:val="ISMSNormal"/>
      </w:pPr>
      <w:r>
        <w:t>Local event logging on VM instances is performed by the Systemd-Journald service. Each VM instance has the journal logging parameter set to persistent and system events (including service status, logins, sshd connections, kernel message, cron executions) get logged to the journal directory.</w:t>
      </w:r>
    </w:p>
    <w:p w14:paraId="3B766F36" w14:textId="77777777" w:rsidR="00FC6C84" w:rsidRDefault="00F31F9C" w:rsidP="00203D50">
      <w:pPr>
        <w:pStyle w:val="ISMSNormal"/>
      </w:pPr>
    </w:p>
    <w:p w14:paraId="49953BC4" w14:textId="77777777" w:rsidR="00B87C41" w:rsidRDefault="000C424F" w:rsidP="00203D50">
      <w:pPr>
        <w:pStyle w:val="ISMSNormal"/>
      </w:pPr>
      <w:r>
        <w:t xml:space="preserve">A SIEM agent is also installed on each virtual machine. These agents send log files to the TRE SIEM appliance in real-time. The logs are transferred in an encrypted form to prevent tampering. The logging is configured to be conformant to the </w:t>
      </w:r>
      <w:r w:rsidRPr="00027949">
        <w:t>PCI-DSS</w:t>
      </w:r>
      <w:r>
        <w:t xml:space="preserve"> SCAP profile. This is checked by generating a SCAP report when each virtual machine is provisioned. These SCAP reports are reviewed by a System Administrator before access is provided.</w:t>
      </w:r>
    </w:p>
    <w:p w14:paraId="7D229D2D" w14:textId="77777777" w:rsidR="00B87C41" w:rsidRDefault="00F31F9C" w:rsidP="00203D50">
      <w:pPr>
        <w:pStyle w:val="ISMSNormal"/>
      </w:pPr>
    </w:p>
    <w:p w14:paraId="33F4B26C" w14:textId="77777777" w:rsidR="00B87C41" w:rsidRDefault="000C424F" w:rsidP="00B87C41">
      <w:pPr>
        <w:pStyle w:val="ISMSHeading2"/>
      </w:pPr>
      <w:bookmarkStart w:id="43" w:name="_Toc256000005"/>
      <w:bookmarkStart w:id="44" w:name="_Toc256000014"/>
      <w:bookmarkStart w:id="45" w:name="_Toc256000044"/>
      <w:bookmarkStart w:id="46" w:name="_Toc256000035"/>
      <w:bookmarkStart w:id="47" w:name="_Toc256000011"/>
      <w:bookmarkStart w:id="48" w:name="_Toc256000023"/>
      <w:bookmarkStart w:id="49" w:name="_Toc955681"/>
      <w:bookmarkEnd w:id="43"/>
      <w:bookmarkEnd w:id="44"/>
      <w:r>
        <w:t>Monitoring and Auditing Event Logs</w:t>
      </w:r>
      <w:bookmarkEnd w:id="45"/>
      <w:bookmarkEnd w:id="46"/>
      <w:bookmarkEnd w:id="47"/>
      <w:bookmarkEnd w:id="48"/>
      <w:bookmarkEnd w:id="49"/>
    </w:p>
    <w:p w14:paraId="4D6DA270" w14:textId="77777777" w:rsidR="00B87C41" w:rsidRDefault="000C424F" w:rsidP="00203D50">
      <w:pPr>
        <w:pStyle w:val="ISMSNormal"/>
      </w:pPr>
      <w:r>
        <w:t>The TRE System Administrator, at least every month, reviews local event logs to check for activity related to the following:</w:t>
      </w:r>
    </w:p>
    <w:p w14:paraId="01FD8E4A" w14:textId="77777777" w:rsidR="00B87C41" w:rsidRDefault="00F31F9C" w:rsidP="00203D50">
      <w:pPr>
        <w:pStyle w:val="ISMSNormal"/>
      </w:pPr>
    </w:p>
    <w:p w14:paraId="77485A10" w14:textId="77777777" w:rsidR="00B87C41" w:rsidRDefault="000C424F" w:rsidP="00203D50">
      <w:pPr>
        <w:pStyle w:val="ISMSNormal"/>
      </w:pPr>
      <w:r>
        <w:t>- SSH logins</w:t>
      </w:r>
    </w:p>
    <w:p w14:paraId="2DB405F6" w14:textId="77777777" w:rsidR="00B87C41" w:rsidRDefault="000C424F" w:rsidP="00203D50">
      <w:pPr>
        <w:pStyle w:val="ISMSNormal"/>
      </w:pPr>
      <w:r>
        <w:t>- User Account additions/ modifications</w:t>
      </w:r>
    </w:p>
    <w:p w14:paraId="6E55795E" w14:textId="77777777" w:rsidR="00B87C41" w:rsidRDefault="000C424F" w:rsidP="00203D50">
      <w:pPr>
        <w:pStyle w:val="ISMSNormal"/>
      </w:pPr>
      <w:r>
        <w:t>- System file changes</w:t>
      </w:r>
    </w:p>
    <w:p w14:paraId="601E0488" w14:textId="77777777" w:rsidR="00B87C41" w:rsidRDefault="000C424F" w:rsidP="00203D50">
      <w:pPr>
        <w:pStyle w:val="ISMSNormal"/>
      </w:pPr>
      <w:r>
        <w:t>- Updates</w:t>
      </w:r>
    </w:p>
    <w:p w14:paraId="7AA0B922" w14:textId="77777777" w:rsidR="00B87C41" w:rsidRDefault="000C424F" w:rsidP="00203D50">
      <w:pPr>
        <w:pStyle w:val="ISMSNormal"/>
      </w:pPr>
      <w:r>
        <w:t>- Service changes (e.g. a restart of sshd.service)</w:t>
      </w:r>
    </w:p>
    <w:p w14:paraId="02EB447E" w14:textId="77777777" w:rsidR="00B87C41" w:rsidRDefault="00F31F9C" w:rsidP="00203D50">
      <w:pPr>
        <w:pStyle w:val="ISMSNormal"/>
      </w:pPr>
    </w:p>
    <w:p w14:paraId="16AF420F" w14:textId="77777777" w:rsidR="00B87C41" w:rsidRDefault="000C424F" w:rsidP="00203D50">
      <w:pPr>
        <w:pStyle w:val="ISMSNormal"/>
      </w:pPr>
      <w:r>
        <w:t>journalctl is used to search and interrogate the journal, with specific FIELD=VALUE type, or the full log can be displayed:</w:t>
      </w:r>
    </w:p>
    <w:p w14:paraId="5C85FA57" w14:textId="77777777" w:rsidR="00B87C41" w:rsidRDefault="00F31F9C" w:rsidP="00203D50">
      <w:pPr>
        <w:pStyle w:val="ISMSNormal"/>
      </w:pPr>
    </w:p>
    <w:p w14:paraId="1AE1B1A0" w14:textId="77777777" w:rsidR="00B87C41" w:rsidRDefault="000C424F" w:rsidP="00203D50">
      <w:pPr>
        <w:pStyle w:val="ISMSNormal"/>
        <w:rPr>
          <w:rFonts w:ascii="Courier New" w:hAnsi="Courier New" w:cs="Courier New"/>
        </w:rPr>
      </w:pPr>
      <w:r>
        <w:rPr>
          <w:rFonts w:ascii="Courier New" w:hAnsi="Courier New" w:cs="Courier New"/>
        </w:rPr>
        <w:t>$ journalctl</w:t>
      </w:r>
    </w:p>
    <w:p w14:paraId="5F680EAE" w14:textId="77777777" w:rsidR="00B87C41" w:rsidRDefault="000C424F" w:rsidP="00203D50">
      <w:pPr>
        <w:pStyle w:val="ISMSNormal"/>
        <w:rPr>
          <w:rFonts w:ascii="Courier New" w:hAnsi="Courier New" w:cs="Courier New"/>
        </w:rPr>
      </w:pPr>
      <w:r>
        <w:rPr>
          <w:rFonts w:ascii="Courier New" w:hAnsi="Courier New" w:cs="Courier New"/>
        </w:rPr>
        <w:t>$ journalctl _SYSTEMD_UNIT=sshd.service</w:t>
      </w:r>
    </w:p>
    <w:p w14:paraId="360814F5" w14:textId="77777777" w:rsidR="00B87C41" w:rsidRDefault="000C424F" w:rsidP="00203D50">
      <w:pPr>
        <w:pStyle w:val="ISMSNormal"/>
        <w:rPr>
          <w:rFonts w:ascii="Courier New" w:hAnsi="Courier New" w:cs="Courier New"/>
        </w:rPr>
      </w:pPr>
      <w:r>
        <w:rPr>
          <w:rFonts w:ascii="Courier New" w:hAnsi="Courier New" w:cs="Courier New"/>
        </w:rPr>
        <w:t>$ journalctl -t service sshd</w:t>
      </w:r>
    </w:p>
    <w:p w14:paraId="6F18DC7C" w14:textId="77777777" w:rsidR="00B87C41" w:rsidRDefault="00F31F9C" w:rsidP="00203D50">
      <w:pPr>
        <w:pStyle w:val="ISMSNormal"/>
      </w:pPr>
    </w:p>
    <w:p w14:paraId="27CF66F3" w14:textId="77777777" w:rsidR="00B87C41" w:rsidRDefault="000C424F" w:rsidP="00203D50">
      <w:pPr>
        <w:pStyle w:val="ISMSNormal"/>
      </w:pPr>
      <w:r>
        <w:t>auditd is installed on each VM instance to monitor target files. The example below shows part of an auditd configuration. In this example, if a user is added to the system, the subsequent changes to group, passwd and shadow files are logged using auditd.</w:t>
      </w:r>
    </w:p>
    <w:p w14:paraId="5AAD5350" w14:textId="77777777" w:rsidR="00B87C41" w:rsidRDefault="00F31F9C" w:rsidP="00203D50">
      <w:pPr>
        <w:pStyle w:val="ISMSNormal"/>
      </w:pPr>
    </w:p>
    <w:p w14:paraId="46621880" w14:textId="77777777" w:rsidR="00B87C41" w:rsidRDefault="000C424F" w:rsidP="00203D50">
      <w:pPr>
        <w:pStyle w:val="ISMSNormal"/>
      </w:pPr>
      <w:r>
        <w:t>/etc/audit/rules.conf  (log any change/ modification to the listed files)</w:t>
      </w:r>
    </w:p>
    <w:p w14:paraId="3C52CAAE" w14:textId="77777777" w:rsidR="00B87C41" w:rsidRDefault="00F31F9C" w:rsidP="00203D50">
      <w:pPr>
        <w:pStyle w:val="ISMSNormal"/>
      </w:pPr>
    </w:p>
    <w:p w14:paraId="4F36496E" w14:textId="77777777" w:rsidR="00B87C41" w:rsidRDefault="000C424F" w:rsidP="00203D50">
      <w:pPr>
        <w:pStyle w:val="ISMSNormal"/>
        <w:rPr>
          <w:rFonts w:ascii="Courier New" w:hAnsi="Courier New" w:cs="Courier New"/>
        </w:rPr>
      </w:pPr>
      <w:r>
        <w:rPr>
          <w:rFonts w:ascii="Courier New" w:hAnsi="Courier New" w:cs="Courier New"/>
        </w:rPr>
        <w:t>-a exit,always -S unlink -S rmdir</w:t>
      </w:r>
    </w:p>
    <w:p w14:paraId="70ABE117" w14:textId="77777777" w:rsidR="00B87C41" w:rsidRDefault="000C424F" w:rsidP="00203D50">
      <w:pPr>
        <w:pStyle w:val="ISMSNormal"/>
        <w:rPr>
          <w:rFonts w:ascii="Courier New" w:hAnsi="Courier New" w:cs="Courier New"/>
        </w:rPr>
      </w:pPr>
      <w:r>
        <w:rPr>
          <w:rFonts w:ascii="Courier New" w:hAnsi="Courier New" w:cs="Courier New"/>
        </w:rPr>
        <w:t>-a exit,always -S stime.*</w:t>
      </w:r>
    </w:p>
    <w:p w14:paraId="0CE73149" w14:textId="77777777" w:rsidR="00B87C41" w:rsidRDefault="000C424F" w:rsidP="00203D50">
      <w:pPr>
        <w:pStyle w:val="ISMSNormal"/>
        <w:rPr>
          <w:rFonts w:ascii="Courier New" w:hAnsi="Courier New" w:cs="Courier New"/>
        </w:rPr>
      </w:pPr>
      <w:r>
        <w:rPr>
          <w:rFonts w:ascii="Courier New" w:hAnsi="Courier New" w:cs="Courier New"/>
        </w:rPr>
        <w:t>-a exit,always -S setrlimit.*</w:t>
      </w:r>
    </w:p>
    <w:p w14:paraId="1C5A6FCD" w14:textId="77777777" w:rsidR="00B87C41" w:rsidRDefault="000C424F" w:rsidP="00203D50">
      <w:pPr>
        <w:pStyle w:val="ISMSNormal"/>
        <w:rPr>
          <w:rFonts w:ascii="Courier New" w:hAnsi="Courier New" w:cs="Courier New"/>
        </w:rPr>
      </w:pPr>
      <w:r>
        <w:rPr>
          <w:rFonts w:ascii="Courier New" w:hAnsi="Courier New" w:cs="Courier New"/>
        </w:rPr>
        <w:t>-w /var/www -p wa</w:t>
      </w:r>
    </w:p>
    <w:p w14:paraId="547FBA60" w14:textId="77777777" w:rsidR="00B87C41" w:rsidRDefault="000C424F" w:rsidP="00203D50">
      <w:pPr>
        <w:pStyle w:val="ISMSNormal"/>
        <w:rPr>
          <w:rFonts w:ascii="Courier New" w:hAnsi="Courier New" w:cs="Courier New"/>
        </w:rPr>
      </w:pPr>
      <w:r>
        <w:rPr>
          <w:rFonts w:ascii="Courier New" w:hAnsi="Courier New" w:cs="Courier New"/>
        </w:rPr>
        <w:t>-w /etc/group -p wa</w:t>
      </w:r>
    </w:p>
    <w:p w14:paraId="431DE9D7" w14:textId="77777777" w:rsidR="00B87C41" w:rsidRDefault="000C424F" w:rsidP="00203D50">
      <w:pPr>
        <w:pStyle w:val="ISMSNormal"/>
        <w:rPr>
          <w:rFonts w:ascii="Courier New" w:hAnsi="Courier New" w:cs="Courier New"/>
        </w:rPr>
      </w:pPr>
      <w:r>
        <w:rPr>
          <w:rFonts w:ascii="Courier New" w:hAnsi="Courier New" w:cs="Courier New"/>
        </w:rPr>
        <w:t>-w /etc/passwd -p wa</w:t>
      </w:r>
    </w:p>
    <w:p w14:paraId="6DA0A555" w14:textId="77777777" w:rsidR="00B87C41" w:rsidRDefault="000C424F" w:rsidP="00203D50">
      <w:pPr>
        <w:pStyle w:val="ISMSNormal"/>
        <w:rPr>
          <w:rFonts w:ascii="Courier New" w:hAnsi="Courier New" w:cs="Courier New"/>
        </w:rPr>
      </w:pPr>
      <w:r>
        <w:rPr>
          <w:rFonts w:ascii="Courier New" w:hAnsi="Courier New" w:cs="Courier New"/>
        </w:rPr>
        <w:t>-w /etc/shadow -p wa</w:t>
      </w:r>
    </w:p>
    <w:p w14:paraId="46F3B1FA" w14:textId="77777777" w:rsidR="00B87C41" w:rsidRDefault="000C424F" w:rsidP="00203D50">
      <w:pPr>
        <w:pStyle w:val="ISMSNormal"/>
        <w:rPr>
          <w:rFonts w:ascii="Courier New" w:hAnsi="Courier New" w:cs="Courier New"/>
        </w:rPr>
      </w:pPr>
      <w:r>
        <w:rPr>
          <w:rFonts w:ascii="Courier New" w:hAnsi="Courier New" w:cs="Courier New"/>
        </w:rPr>
        <w:t>-w /etc/sudoers -p wa</w:t>
      </w:r>
    </w:p>
    <w:p w14:paraId="0DFFA6A7" w14:textId="77777777" w:rsidR="00B87C41" w:rsidRDefault="00F31F9C" w:rsidP="00203D50">
      <w:pPr>
        <w:pStyle w:val="ISMSNormal"/>
      </w:pPr>
    </w:p>
    <w:p w14:paraId="23A91E8D" w14:textId="77777777" w:rsidR="00E70273" w:rsidRDefault="000C424F" w:rsidP="00203D50">
      <w:pPr>
        <w:pStyle w:val="ISMSNormal"/>
      </w:pPr>
      <w:r>
        <w:t>The logs are reviewed using the SIEM appliance twice weekly and tickets are created for events that require follow up action. Any log activity that might indicate a security incident must be reported to the Information Security Manager immediately.</w:t>
      </w:r>
    </w:p>
    <w:p w14:paraId="2A05BE72" w14:textId="77777777" w:rsidR="00E70273" w:rsidRDefault="00F31F9C" w:rsidP="00203D50">
      <w:pPr>
        <w:pStyle w:val="ISMSNormal"/>
      </w:pPr>
    </w:p>
    <w:p w14:paraId="3967F03C" w14:textId="77777777" w:rsidR="00B87C41" w:rsidRDefault="000C424F" w:rsidP="00B87C41">
      <w:pPr>
        <w:pStyle w:val="ISMSHeading2"/>
      </w:pPr>
      <w:bookmarkStart w:id="50" w:name="_Toc256000015"/>
      <w:bookmarkStart w:id="51" w:name="_Toc256000045"/>
      <w:bookmarkStart w:id="52" w:name="_Toc256000036"/>
      <w:bookmarkStart w:id="53" w:name="_Toc256000027"/>
      <w:bookmarkStart w:id="54" w:name="_Toc256000024"/>
      <w:bookmarkStart w:id="55" w:name="_Toc955682"/>
      <w:bookmarkEnd w:id="50"/>
      <w:r w:rsidRPr="00097F74">
        <w:t>Secure</w:t>
      </w:r>
      <w:r>
        <w:t xml:space="preserve"> storage of Log Files</w:t>
      </w:r>
      <w:bookmarkEnd w:id="51"/>
      <w:bookmarkEnd w:id="52"/>
      <w:bookmarkEnd w:id="53"/>
      <w:bookmarkEnd w:id="54"/>
      <w:bookmarkEnd w:id="55"/>
    </w:p>
    <w:p w14:paraId="6377F8F3" w14:textId="77777777" w:rsidR="00A60FE2" w:rsidRPr="005A2FCD" w:rsidRDefault="000C424F" w:rsidP="005A2FCD">
      <w:pPr>
        <w:pStyle w:val="ISMSNormal"/>
      </w:pPr>
      <w:r>
        <w:t xml:space="preserve">Journal and audit logs are recorded locally to &lt;host&gt;/var/log and &lt;host&gt;/var/log/journal. The logs are also transferred for storage and management to a remote SIEM appliance. </w:t>
      </w:r>
      <w:r>
        <w:rPr>
          <w:rFonts w:cs="Calibri"/>
        </w:rPr>
        <w:t xml:space="preserve">These logs will be retained for the current year + 1 year in accordance with the </w:t>
      </w:r>
      <w:hyperlink r:id="rId10" w:history="1">
        <w:r>
          <w:rPr>
            <w:rStyle w:val="Hyperlink"/>
            <w:rFonts w:eastAsiaTheme="majorEastAsia" w:cs="Calibri"/>
            <w:color w:val="0070C0"/>
          </w:rPr>
          <w:t>UoM Records Retention Schedule</w:t>
        </w:r>
      </w:hyperlink>
      <w:r>
        <w:rPr>
          <w:rFonts w:cs="Calibri"/>
          <w:color w:val="0070C0"/>
          <w:u w:val="single"/>
        </w:rPr>
        <w:t>.</w:t>
      </w:r>
    </w:p>
    <w:p w14:paraId="0C96633D" w14:textId="77777777" w:rsidR="00604619" w:rsidRDefault="00F31F9C" w:rsidP="00203D50">
      <w:pPr>
        <w:pStyle w:val="ISMSNormal"/>
      </w:pPr>
    </w:p>
    <w:p w14:paraId="0069D04A" w14:textId="77777777" w:rsidR="00B87C41" w:rsidRPr="00285F9E" w:rsidRDefault="000C424F" w:rsidP="00B87C41">
      <w:pPr>
        <w:pStyle w:val="ISMSHeading1"/>
      </w:pPr>
      <w:bookmarkStart w:id="56" w:name="_Toc256000046"/>
      <w:bookmarkStart w:id="57" w:name="_Toc256000037"/>
      <w:bookmarkStart w:id="58" w:name="_Toc256000028"/>
      <w:bookmarkStart w:id="59" w:name="_Toc256000025"/>
      <w:bookmarkStart w:id="60" w:name="_Toc955683"/>
      <w:r>
        <w:t>Cross-</w:t>
      </w:r>
      <w:r w:rsidRPr="00097F74">
        <w:t>referenced</w:t>
      </w:r>
      <w:r>
        <w:t xml:space="preserve"> ISMS Documents</w:t>
      </w:r>
      <w:bookmarkEnd w:id="16"/>
      <w:bookmarkEnd w:id="17"/>
      <w:bookmarkEnd w:id="18"/>
      <w:bookmarkEnd w:id="56"/>
      <w:bookmarkEnd w:id="57"/>
      <w:bookmarkEnd w:id="58"/>
      <w:bookmarkEnd w:id="59"/>
      <w:bookmarkEnd w:id="60"/>
    </w:p>
    <w:sdt>
      <w:sdtPr>
        <w:tag w:val="QPulse_DocRelatedDocuments"/>
        <w:id w:val="1847589156"/>
        <w:lock w:val="contentLocked"/>
      </w:sdtPr>
      <w:sdtEndPr/>
      <w:sdtContent>
        <w:p w14:paraId="7668520A" w14:textId="77777777" w:rsidR="00B87C41" w:rsidRDefault="00F31F9C" w:rsidP="00203D50"/>
        <w:tbl>
          <w:tblPr>
            <w:tblStyle w:val="TableProfessional"/>
            <w:tblW w:w="0" w:type="auto"/>
            <w:tblLayout w:type="fixed"/>
            <w:tblLook w:val="04A0" w:firstRow="1" w:lastRow="0" w:firstColumn="1" w:lastColumn="0" w:noHBand="0" w:noVBand="1"/>
          </w:tblPr>
          <w:tblGrid>
            <w:gridCol w:w="3080"/>
            <w:gridCol w:w="3081"/>
            <w:gridCol w:w="3081"/>
          </w:tblGrid>
          <w:tr w:rsidR="009E24FA" w14:paraId="24B98AC0" w14:textId="77777777" w:rsidTr="009E24FA">
            <w:trPr>
              <w:cnfStyle w:val="100000000000" w:firstRow="1" w:lastRow="0" w:firstColumn="0" w:lastColumn="0" w:oddVBand="0" w:evenVBand="0" w:oddHBand="0" w:evenHBand="0" w:firstRowFirstColumn="0" w:firstRowLastColumn="0" w:lastRowFirstColumn="0" w:lastRowLastColumn="0"/>
            </w:trPr>
            <w:tc>
              <w:tcPr>
                <w:tcW w:w="3080" w:type="dxa"/>
              </w:tcPr>
              <w:p w14:paraId="1B203B74" w14:textId="77777777" w:rsidR="00B87C41" w:rsidRPr="007B0619" w:rsidRDefault="000C424F" w:rsidP="00203D50">
                <w:ins w:id="61" w:author="Author">
                  <w:r>
                    <w:t>Number</w:t>
                  </w:r>
                </w:ins>
                <w:del w:id="62" w:author="Author">
                  <w:r>
                    <w:delText>Number</w:delText>
                  </w:r>
                </w:del>
              </w:p>
            </w:tc>
            <w:tc>
              <w:tcPr>
                <w:tcW w:w="3081" w:type="dxa"/>
              </w:tcPr>
              <w:p w14:paraId="3E958FB5" w14:textId="77777777" w:rsidR="00B87C41" w:rsidRPr="007B0619" w:rsidRDefault="000C424F" w:rsidP="00203D50">
                <w:ins w:id="63" w:author="Author">
                  <w:r>
                    <w:t>Type</w:t>
                  </w:r>
                </w:ins>
                <w:del w:id="64" w:author="Author">
                  <w:r>
                    <w:delText>Type</w:delText>
                  </w:r>
                </w:del>
              </w:p>
            </w:tc>
            <w:tc>
              <w:tcPr>
                <w:tcW w:w="3081" w:type="dxa"/>
              </w:tcPr>
              <w:p w14:paraId="0AB6DFEF" w14:textId="77777777" w:rsidR="00B87C41" w:rsidRPr="007B0619" w:rsidRDefault="000C424F" w:rsidP="00203D50">
                <w:ins w:id="65" w:author="Author">
                  <w:r>
                    <w:t>Title</w:t>
                  </w:r>
                </w:ins>
                <w:del w:id="66" w:author="Author">
                  <w:r>
                    <w:delText>Title</w:delText>
                  </w:r>
                </w:del>
              </w:p>
            </w:tc>
          </w:tr>
          <w:tr w:rsidR="009E24FA" w14:paraId="3A455268" w14:textId="77777777" w:rsidTr="009E24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7D0CA0B1" w14:textId="77777777" w:rsidR="009E24FA" w:rsidRDefault="000C424F">
                <w:r>
                  <w:t>&lt;NO DATA&gt;</w:t>
                </w:r>
              </w:p>
            </w:tc>
            <w:tc>
              <w:tcPr>
                <w:tcW w:w="360" w:type="dxa"/>
              </w:tcPr>
              <w:p w14:paraId="687DA84D" w14:textId="77777777" w:rsidR="009E24FA" w:rsidRDefault="000C424F">
                <w:r>
                  <w:t>&lt;NO DATA&gt;</w:t>
                </w:r>
              </w:p>
            </w:tc>
            <w:tc>
              <w:tcPr>
                <w:tcW w:w="360" w:type="dxa"/>
              </w:tcPr>
              <w:p w14:paraId="37AE7182" w14:textId="77777777" w:rsidR="009E24FA" w:rsidRDefault="000C424F">
                <w:r>
                  <w:t>&lt;NO DATA&gt;</w:t>
                </w:r>
              </w:p>
            </w:tc>
          </w:tr>
        </w:tbl>
        <w:p w14:paraId="107732E1" w14:textId="77777777" w:rsidR="00B87C41" w:rsidRPr="002C7566" w:rsidRDefault="00F31F9C" w:rsidP="00203D50">
          <w:pPr>
            <w:rPr>
              <w:rFonts w:eastAsia="Times New Roman"/>
              <w:lang w:val="en-US"/>
            </w:rPr>
          </w:pPr>
        </w:p>
      </w:sdtContent>
    </w:sdt>
    <w:p w14:paraId="47E7A613" w14:textId="77777777" w:rsidR="00B87C41" w:rsidRDefault="000C424F" w:rsidP="00B87C41">
      <w:pPr>
        <w:pStyle w:val="ISMSHeading1"/>
      </w:pPr>
      <w:bookmarkStart w:id="67" w:name="_Toc256000047"/>
      <w:bookmarkStart w:id="68" w:name="_Toc256000038"/>
      <w:bookmarkStart w:id="69" w:name="_Toc256000029"/>
      <w:bookmarkStart w:id="70" w:name="_Toc256000026"/>
      <w:bookmarkStart w:id="71" w:name="_Toc256000017"/>
      <w:bookmarkStart w:id="72" w:name="_Toc481579531"/>
      <w:bookmarkStart w:id="73" w:name="_Toc490662966"/>
      <w:bookmarkStart w:id="74" w:name="_Toc955684"/>
      <w:r w:rsidRPr="00097F74">
        <w:t>Appendices</w:t>
      </w:r>
      <w:bookmarkEnd w:id="67"/>
      <w:bookmarkEnd w:id="68"/>
      <w:bookmarkEnd w:id="69"/>
      <w:bookmarkEnd w:id="70"/>
      <w:bookmarkEnd w:id="71"/>
      <w:bookmarkEnd w:id="72"/>
      <w:bookmarkEnd w:id="73"/>
      <w:bookmarkEnd w:id="74"/>
    </w:p>
    <w:p w14:paraId="1CDAF38E" w14:textId="77777777" w:rsidR="002C7566" w:rsidRDefault="000C424F" w:rsidP="00604619">
      <w:pPr>
        <w:pStyle w:val="ISMSNormal"/>
      </w:pPr>
      <w:r>
        <w:t>None</w:t>
      </w:r>
    </w:p>
    <w:sectPr w:rsidR="002C7566" w:rsidSect="00F6486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AE5DF" w14:textId="77777777" w:rsidR="00F31F9C" w:rsidRDefault="00F31F9C">
      <w:r>
        <w:separator/>
      </w:r>
    </w:p>
  </w:endnote>
  <w:endnote w:type="continuationSeparator" w:id="0">
    <w:p w14:paraId="6A4C1E1B" w14:textId="77777777" w:rsidR="00F31F9C" w:rsidRDefault="00F31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127F0" w14:textId="77777777" w:rsidR="00310B6E" w:rsidRDefault="00F31F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2AA88" w14:textId="77777777" w:rsidR="008C17CD" w:rsidRDefault="00F31F9C" w:rsidP="008C17CD">
    <w:pPr>
      <w:pBdr>
        <w:bottom w:val="single" w:sz="6" w:space="1" w:color="auto"/>
      </w:pBdr>
      <w:spacing w:before="60"/>
      <w:rPr>
        <w:rFonts w:asciiTheme="minorHAnsi" w:hAnsiTheme="minorHAnsi" w:cstheme="minorHAnsi"/>
      </w:rPr>
    </w:pPr>
  </w:p>
  <w:p w14:paraId="26A4F096" w14:textId="77777777" w:rsidR="008C17CD" w:rsidRPr="00823E00" w:rsidRDefault="000C424F"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SOP-09-04</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TRE Event Log Management</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1.4</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20AE616B" w14:textId="77777777" w:rsidR="008C17CD" w:rsidRDefault="000C424F"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07 Jun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4</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4814B" w14:textId="77777777" w:rsidR="00310B6E" w:rsidRDefault="00F31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C1F8D" w14:textId="77777777" w:rsidR="00F31F9C" w:rsidRDefault="00F31F9C">
      <w:r>
        <w:separator/>
      </w:r>
    </w:p>
  </w:footnote>
  <w:footnote w:type="continuationSeparator" w:id="0">
    <w:p w14:paraId="2CAF37D0" w14:textId="77777777" w:rsidR="00F31F9C" w:rsidRDefault="00F31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2AADE" w14:textId="77777777" w:rsidR="00193143" w:rsidRDefault="00F31F9C" w:rsidP="00A35784">
    <w:pPr>
      <w:pStyle w:val="Header"/>
    </w:pPr>
    <w:r>
      <w:rPr>
        <w:noProof/>
      </w:rPr>
      <w:pict w14:anchorId="0EA71D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5134F" w14:textId="77777777" w:rsidR="00AC34D1" w:rsidRDefault="00F31F9C">
    <w:pPr>
      <w:pStyle w:val="Header"/>
    </w:pPr>
    <w:r>
      <w:rPr>
        <w:noProof/>
      </w:rPr>
      <w:pict w14:anchorId="6900BA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B738F" w14:textId="77777777" w:rsidR="00AC34D1" w:rsidRDefault="00F31F9C">
    <w:pPr>
      <w:pStyle w:val="Header"/>
    </w:pPr>
    <w:r>
      <w:rPr>
        <w:noProof/>
      </w:rPr>
      <w:pict w14:anchorId="3027C6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43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6C323F"/>
    <w:multiLevelType w:val="multilevel"/>
    <w:tmpl w:val="D0E43E12"/>
    <w:lvl w:ilvl="0">
      <w:start w:val="3"/>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5A34E2"/>
    <w:multiLevelType w:val="hybridMultilevel"/>
    <w:tmpl w:val="C19E5E3A"/>
    <w:lvl w:ilvl="0" w:tplc="56BE4F64">
      <w:start w:val="5"/>
      <w:numFmt w:val="bullet"/>
      <w:lvlText w:val="-"/>
      <w:lvlJc w:val="left"/>
      <w:pPr>
        <w:ind w:left="720" w:hanging="360"/>
      </w:pPr>
      <w:rPr>
        <w:rFonts w:ascii="Arial" w:eastAsia="Times New Roman" w:hAnsi="Arial" w:cs="Arial" w:hint="default"/>
      </w:rPr>
    </w:lvl>
    <w:lvl w:ilvl="1" w:tplc="178482A2" w:tentative="1">
      <w:start w:val="1"/>
      <w:numFmt w:val="bullet"/>
      <w:lvlText w:val="o"/>
      <w:lvlJc w:val="left"/>
      <w:pPr>
        <w:ind w:left="1440" w:hanging="360"/>
      </w:pPr>
      <w:rPr>
        <w:rFonts w:ascii="Courier New" w:hAnsi="Courier New" w:cs="Courier New" w:hint="default"/>
      </w:rPr>
    </w:lvl>
    <w:lvl w:ilvl="2" w:tplc="092897AA" w:tentative="1">
      <w:start w:val="1"/>
      <w:numFmt w:val="bullet"/>
      <w:lvlText w:val=""/>
      <w:lvlJc w:val="left"/>
      <w:pPr>
        <w:ind w:left="2160" w:hanging="360"/>
      </w:pPr>
      <w:rPr>
        <w:rFonts w:ascii="Wingdings" w:hAnsi="Wingdings" w:hint="default"/>
      </w:rPr>
    </w:lvl>
    <w:lvl w:ilvl="3" w:tplc="FF0AC400" w:tentative="1">
      <w:start w:val="1"/>
      <w:numFmt w:val="bullet"/>
      <w:lvlText w:val=""/>
      <w:lvlJc w:val="left"/>
      <w:pPr>
        <w:ind w:left="2880" w:hanging="360"/>
      </w:pPr>
      <w:rPr>
        <w:rFonts w:ascii="Symbol" w:hAnsi="Symbol" w:hint="default"/>
      </w:rPr>
    </w:lvl>
    <w:lvl w:ilvl="4" w:tplc="C41E5FB0" w:tentative="1">
      <w:start w:val="1"/>
      <w:numFmt w:val="bullet"/>
      <w:lvlText w:val="o"/>
      <w:lvlJc w:val="left"/>
      <w:pPr>
        <w:ind w:left="3600" w:hanging="360"/>
      </w:pPr>
      <w:rPr>
        <w:rFonts w:ascii="Courier New" w:hAnsi="Courier New" w:cs="Courier New" w:hint="default"/>
      </w:rPr>
    </w:lvl>
    <w:lvl w:ilvl="5" w:tplc="67A8263C" w:tentative="1">
      <w:start w:val="1"/>
      <w:numFmt w:val="bullet"/>
      <w:lvlText w:val=""/>
      <w:lvlJc w:val="left"/>
      <w:pPr>
        <w:ind w:left="4320" w:hanging="360"/>
      </w:pPr>
      <w:rPr>
        <w:rFonts w:ascii="Wingdings" w:hAnsi="Wingdings" w:hint="default"/>
      </w:rPr>
    </w:lvl>
    <w:lvl w:ilvl="6" w:tplc="36D61F36" w:tentative="1">
      <w:start w:val="1"/>
      <w:numFmt w:val="bullet"/>
      <w:lvlText w:val=""/>
      <w:lvlJc w:val="left"/>
      <w:pPr>
        <w:ind w:left="5040" w:hanging="360"/>
      </w:pPr>
      <w:rPr>
        <w:rFonts w:ascii="Symbol" w:hAnsi="Symbol" w:hint="default"/>
      </w:rPr>
    </w:lvl>
    <w:lvl w:ilvl="7" w:tplc="B5643AB8" w:tentative="1">
      <w:start w:val="1"/>
      <w:numFmt w:val="bullet"/>
      <w:lvlText w:val="o"/>
      <w:lvlJc w:val="left"/>
      <w:pPr>
        <w:ind w:left="5760" w:hanging="360"/>
      </w:pPr>
      <w:rPr>
        <w:rFonts w:ascii="Courier New" w:hAnsi="Courier New" w:cs="Courier New" w:hint="default"/>
      </w:rPr>
    </w:lvl>
    <w:lvl w:ilvl="8" w:tplc="FC7A5926"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1390EAF6">
      <w:start w:val="1"/>
      <w:numFmt w:val="decimal"/>
      <w:pStyle w:val="Heading2"/>
      <w:lvlText w:val="%1."/>
      <w:lvlJc w:val="left"/>
      <w:pPr>
        <w:ind w:left="5760" w:hanging="360"/>
      </w:pPr>
    </w:lvl>
    <w:lvl w:ilvl="1" w:tplc="A2F8B6B6" w:tentative="1">
      <w:start w:val="1"/>
      <w:numFmt w:val="lowerLetter"/>
      <w:lvlText w:val="%2."/>
      <w:lvlJc w:val="left"/>
      <w:pPr>
        <w:ind w:left="6480" w:hanging="360"/>
      </w:pPr>
    </w:lvl>
    <w:lvl w:ilvl="2" w:tplc="13CE1F90" w:tentative="1">
      <w:start w:val="1"/>
      <w:numFmt w:val="lowerRoman"/>
      <w:lvlText w:val="%3."/>
      <w:lvlJc w:val="right"/>
      <w:pPr>
        <w:ind w:left="7200" w:hanging="180"/>
      </w:pPr>
    </w:lvl>
    <w:lvl w:ilvl="3" w:tplc="223A82D6" w:tentative="1">
      <w:start w:val="1"/>
      <w:numFmt w:val="decimal"/>
      <w:lvlText w:val="%4."/>
      <w:lvlJc w:val="left"/>
      <w:pPr>
        <w:ind w:left="7920" w:hanging="360"/>
      </w:pPr>
    </w:lvl>
    <w:lvl w:ilvl="4" w:tplc="CB6C6E84" w:tentative="1">
      <w:start w:val="1"/>
      <w:numFmt w:val="lowerLetter"/>
      <w:lvlText w:val="%5."/>
      <w:lvlJc w:val="left"/>
      <w:pPr>
        <w:ind w:left="8640" w:hanging="360"/>
      </w:pPr>
    </w:lvl>
    <w:lvl w:ilvl="5" w:tplc="4BE88AC6" w:tentative="1">
      <w:start w:val="1"/>
      <w:numFmt w:val="lowerRoman"/>
      <w:lvlText w:val="%6."/>
      <w:lvlJc w:val="right"/>
      <w:pPr>
        <w:ind w:left="9360" w:hanging="180"/>
      </w:pPr>
    </w:lvl>
    <w:lvl w:ilvl="6" w:tplc="6ACA6780" w:tentative="1">
      <w:start w:val="1"/>
      <w:numFmt w:val="decimal"/>
      <w:lvlText w:val="%7."/>
      <w:lvlJc w:val="left"/>
      <w:pPr>
        <w:ind w:left="10080" w:hanging="360"/>
      </w:pPr>
    </w:lvl>
    <w:lvl w:ilvl="7" w:tplc="362229D0" w:tentative="1">
      <w:start w:val="1"/>
      <w:numFmt w:val="lowerLetter"/>
      <w:lvlText w:val="%8."/>
      <w:lvlJc w:val="left"/>
      <w:pPr>
        <w:ind w:left="10800" w:hanging="360"/>
      </w:pPr>
    </w:lvl>
    <w:lvl w:ilvl="8" w:tplc="9E80FDF8"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594C1516">
      <w:start w:val="1"/>
      <w:numFmt w:val="bullet"/>
      <w:lvlText w:val=""/>
      <w:lvlJc w:val="left"/>
      <w:pPr>
        <w:ind w:left="720" w:hanging="360"/>
      </w:pPr>
      <w:rPr>
        <w:rFonts w:ascii="Symbol" w:hAnsi="Symbol" w:hint="default"/>
      </w:rPr>
    </w:lvl>
    <w:lvl w:ilvl="1" w:tplc="6742E43C" w:tentative="1">
      <w:start w:val="1"/>
      <w:numFmt w:val="bullet"/>
      <w:lvlText w:val="o"/>
      <w:lvlJc w:val="left"/>
      <w:pPr>
        <w:ind w:left="1440" w:hanging="360"/>
      </w:pPr>
      <w:rPr>
        <w:rFonts w:ascii="Courier New" w:hAnsi="Courier New" w:hint="default"/>
      </w:rPr>
    </w:lvl>
    <w:lvl w:ilvl="2" w:tplc="57888E72" w:tentative="1">
      <w:start w:val="1"/>
      <w:numFmt w:val="bullet"/>
      <w:lvlText w:val=""/>
      <w:lvlJc w:val="left"/>
      <w:pPr>
        <w:ind w:left="2160" w:hanging="360"/>
      </w:pPr>
      <w:rPr>
        <w:rFonts w:ascii="Wingdings" w:hAnsi="Wingdings" w:hint="default"/>
      </w:rPr>
    </w:lvl>
    <w:lvl w:ilvl="3" w:tplc="35E6247C" w:tentative="1">
      <w:start w:val="1"/>
      <w:numFmt w:val="bullet"/>
      <w:lvlText w:val=""/>
      <w:lvlJc w:val="left"/>
      <w:pPr>
        <w:ind w:left="2880" w:hanging="360"/>
      </w:pPr>
      <w:rPr>
        <w:rFonts w:ascii="Symbol" w:hAnsi="Symbol" w:hint="default"/>
      </w:rPr>
    </w:lvl>
    <w:lvl w:ilvl="4" w:tplc="2FD0BCD0" w:tentative="1">
      <w:start w:val="1"/>
      <w:numFmt w:val="bullet"/>
      <w:lvlText w:val="o"/>
      <w:lvlJc w:val="left"/>
      <w:pPr>
        <w:ind w:left="3600" w:hanging="360"/>
      </w:pPr>
      <w:rPr>
        <w:rFonts w:ascii="Courier New" w:hAnsi="Courier New" w:hint="default"/>
      </w:rPr>
    </w:lvl>
    <w:lvl w:ilvl="5" w:tplc="F78C5622" w:tentative="1">
      <w:start w:val="1"/>
      <w:numFmt w:val="bullet"/>
      <w:lvlText w:val=""/>
      <w:lvlJc w:val="left"/>
      <w:pPr>
        <w:ind w:left="4320" w:hanging="360"/>
      </w:pPr>
      <w:rPr>
        <w:rFonts w:ascii="Wingdings" w:hAnsi="Wingdings" w:hint="default"/>
      </w:rPr>
    </w:lvl>
    <w:lvl w:ilvl="6" w:tplc="E1BC7906" w:tentative="1">
      <w:start w:val="1"/>
      <w:numFmt w:val="bullet"/>
      <w:lvlText w:val=""/>
      <w:lvlJc w:val="left"/>
      <w:pPr>
        <w:ind w:left="5040" w:hanging="360"/>
      </w:pPr>
      <w:rPr>
        <w:rFonts w:ascii="Symbol" w:hAnsi="Symbol" w:hint="default"/>
      </w:rPr>
    </w:lvl>
    <w:lvl w:ilvl="7" w:tplc="54EE7F3E" w:tentative="1">
      <w:start w:val="1"/>
      <w:numFmt w:val="bullet"/>
      <w:lvlText w:val="o"/>
      <w:lvlJc w:val="left"/>
      <w:pPr>
        <w:ind w:left="5760" w:hanging="360"/>
      </w:pPr>
      <w:rPr>
        <w:rFonts w:ascii="Courier New" w:hAnsi="Courier New" w:hint="default"/>
      </w:rPr>
    </w:lvl>
    <w:lvl w:ilvl="8" w:tplc="D320ED66"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34F86E18">
      <w:start w:val="3"/>
      <w:numFmt w:val="bullet"/>
      <w:lvlText w:val="-"/>
      <w:lvlJc w:val="left"/>
      <w:pPr>
        <w:ind w:left="720" w:hanging="360"/>
      </w:pPr>
      <w:rPr>
        <w:rFonts w:ascii="Arial" w:eastAsia="Times New Roman" w:hAnsi="Arial" w:cs="Arial" w:hint="default"/>
      </w:rPr>
    </w:lvl>
    <w:lvl w:ilvl="1" w:tplc="0B447A26" w:tentative="1">
      <w:start w:val="1"/>
      <w:numFmt w:val="bullet"/>
      <w:lvlText w:val="o"/>
      <w:lvlJc w:val="left"/>
      <w:pPr>
        <w:ind w:left="1440" w:hanging="360"/>
      </w:pPr>
      <w:rPr>
        <w:rFonts w:ascii="Courier New" w:hAnsi="Courier New" w:cs="Courier New" w:hint="default"/>
      </w:rPr>
    </w:lvl>
    <w:lvl w:ilvl="2" w:tplc="984AF7E2" w:tentative="1">
      <w:start w:val="1"/>
      <w:numFmt w:val="bullet"/>
      <w:lvlText w:val=""/>
      <w:lvlJc w:val="left"/>
      <w:pPr>
        <w:ind w:left="2160" w:hanging="360"/>
      </w:pPr>
      <w:rPr>
        <w:rFonts w:ascii="Wingdings" w:hAnsi="Wingdings" w:hint="default"/>
      </w:rPr>
    </w:lvl>
    <w:lvl w:ilvl="3" w:tplc="3AE2845C" w:tentative="1">
      <w:start w:val="1"/>
      <w:numFmt w:val="bullet"/>
      <w:lvlText w:val=""/>
      <w:lvlJc w:val="left"/>
      <w:pPr>
        <w:ind w:left="2880" w:hanging="360"/>
      </w:pPr>
      <w:rPr>
        <w:rFonts w:ascii="Symbol" w:hAnsi="Symbol" w:hint="default"/>
      </w:rPr>
    </w:lvl>
    <w:lvl w:ilvl="4" w:tplc="3E6AFD28" w:tentative="1">
      <w:start w:val="1"/>
      <w:numFmt w:val="bullet"/>
      <w:lvlText w:val="o"/>
      <w:lvlJc w:val="left"/>
      <w:pPr>
        <w:ind w:left="3600" w:hanging="360"/>
      </w:pPr>
      <w:rPr>
        <w:rFonts w:ascii="Courier New" w:hAnsi="Courier New" w:cs="Courier New" w:hint="default"/>
      </w:rPr>
    </w:lvl>
    <w:lvl w:ilvl="5" w:tplc="A190B2C8" w:tentative="1">
      <w:start w:val="1"/>
      <w:numFmt w:val="bullet"/>
      <w:lvlText w:val=""/>
      <w:lvlJc w:val="left"/>
      <w:pPr>
        <w:ind w:left="4320" w:hanging="360"/>
      </w:pPr>
      <w:rPr>
        <w:rFonts w:ascii="Wingdings" w:hAnsi="Wingdings" w:hint="default"/>
      </w:rPr>
    </w:lvl>
    <w:lvl w:ilvl="6" w:tplc="5A608BAC" w:tentative="1">
      <w:start w:val="1"/>
      <w:numFmt w:val="bullet"/>
      <w:lvlText w:val=""/>
      <w:lvlJc w:val="left"/>
      <w:pPr>
        <w:ind w:left="5040" w:hanging="360"/>
      </w:pPr>
      <w:rPr>
        <w:rFonts w:ascii="Symbol" w:hAnsi="Symbol" w:hint="default"/>
      </w:rPr>
    </w:lvl>
    <w:lvl w:ilvl="7" w:tplc="DEDC538E" w:tentative="1">
      <w:start w:val="1"/>
      <w:numFmt w:val="bullet"/>
      <w:lvlText w:val="o"/>
      <w:lvlJc w:val="left"/>
      <w:pPr>
        <w:ind w:left="5760" w:hanging="360"/>
      </w:pPr>
      <w:rPr>
        <w:rFonts w:ascii="Courier New" w:hAnsi="Courier New" w:cs="Courier New" w:hint="default"/>
      </w:rPr>
    </w:lvl>
    <w:lvl w:ilvl="8" w:tplc="C31A2E7E"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B83C8032">
      <w:start w:val="3"/>
      <w:numFmt w:val="bullet"/>
      <w:pStyle w:val="ListParagraph"/>
      <w:lvlText w:val="-"/>
      <w:lvlJc w:val="left"/>
      <w:pPr>
        <w:ind w:left="720" w:hanging="360"/>
      </w:pPr>
      <w:rPr>
        <w:rFonts w:ascii="Arial" w:eastAsia="Times New Roman" w:hAnsi="Arial" w:cs="Arial" w:hint="default"/>
      </w:rPr>
    </w:lvl>
    <w:lvl w:ilvl="1" w:tplc="66AC5284" w:tentative="1">
      <w:start w:val="1"/>
      <w:numFmt w:val="bullet"/>
      <w:lvlText w:val="o"/>
      <w:lvlJc w:val="left"/>
      <w:pPr>
        <w:ind w:left="1440" w:hanging="360"/>
      </w:pPr>
      <w:rPr>
        <w:rFonts w:ascii="Courier New" w:hAnsi="Courier New" w:cs="Courier New" w:hint="default"/>
      </w:rPr>
    </w:lvl>
    <w:lvl w:ilvl="2" w:tplc="F7D68344" w:tentative="1">
      <w:start w:val="1"/>
      <w:numFmt w:val="bullet"/>
      <w:lvlText w:val=""/>
      <w:lvlJc w:val="left"/>
      <w:pPr>
        <w:ind w:left="2160" w:hanging="360"/>
      </w:pPr>
      <w:rPr>
        <w:rFonts w:ascii="Wingdings" w:hAnsi="Wingdings" w:hint="default"/>
      </w:rPr>
    </w:lvl>
    <w:lvl w:ilvl="3" w:tplc="4D52C890" w:tentative="1">
      <w:start w:val="1"/>
      <w:numFmt w:val="bullet"/>
      <w:lvlText w:val=""/>
      <w:lvlJc w:val="left"/>
      <w:pPr>
        <w:ind w:left="2880" w:hanging="360"/>
      </w:pPr>
      <w:rPr>
        <w:rFonts w:ascii="Symbol" w:hAnsi="Symbol" w:hint="default"/>
      </w:rPr>
    </w:lvl>
    <w:lvl w:ilvl="4" w:tplc="F03CE6DC" w:tentative="1">
      <w:start w:val="1"/>
      <w:numFmt w:val="bullet"/>
      <w:lvlText w:val="o"/>
      <w:lvlJc w:val="left"/>
      <w:pPr>
        <w:ind w:left="3600" w:hanging="360"/>
      </w:pPr>
      <w:rPr>
        <w:rFonts w:ascii="Courier New" w:hAnsi="Courier New" w:cs="Courier New" w:hint="default"/>
      </w:rPr>
    </w:lvl>
    <w:lvl w:ilvl="5" w:tplc="1CDA5630" w:tentative="1">
      <w:start w:val="1"/>
      <w:numFmt w:val="bullet"/>
      <w:lvlText w:val=""/>
      <w:lvlJc w:val="left"/>
      <w:pPr>
        <w:ind w:left="4320" w:hanging="360"/>
      </w:pPr>
      <w:rPr>
        <w:rFonts w:ascii="Wingdings" w:hAnsi="Wingdings" w:hint="default"/>
      </w:rPr>
    </w:lvl>
    <w:lvl w:ilvl="6" w:tplc="CAEEA154" w:tentative="1">
      <w:start w:val="1"/>
      <w:numFmt w:val="bullet"/>
      <w:lvlText w:val=""/>
      <w:lvlJc w:val="left"/>
      <w:pPr>
        <w:ind w:left="5040" w:hanging="360"/>
      </w:pPr>
      <w:rPr>
        <w:rFonts w:ascii="Symbol" w:hAnsi="Symbol" w:hint="default"/>
      </w:rPr>
    </w:lvl>
    <w:lvl w:ilvl="7" w:tplc="BC1AD7DE" w:tentative="1">
      <w:start w:val="1"/>
      <w:numFmt w:val="bullet"/>
      <w:lvlText w:val="o"/>
      <w:lvlJc w:val="left"/>
      <w:pPr>
        <w:ind w:left="5760" w:hanging="360"/>
      </w:pPr>
      <w:rPr>
        <w:rFonts w:ascii="Courier New" w:hAnsi="Courier New" w:cs="Courier New" w:hint="default"/>
      </w:rPr>
    </w:lvl>
    <w:lvl w:ilvl="8" w:tplc="1A243388" w:tentative="1">
      <w:start w:val="1"/>
      <w:numFmt w:val="bullet"/>
      <w:lvlText w:val=""/>
      <w:lvlJc w:val="left"/>
      <w:pPr>
        <w:ind w:left="6480" w:hanging="360"/>
      </w:pPr>
      <w:rPr>
        <w:rFonts w:ascii="Wingdings" w:hAnsi="Wingdings" w:hint="default"/>
      </w:rPr>
    </w:lvl>
  </w:abstractNum>
  <w:abstractNum w:abstractNumId="7" w15:restartNumberingAfterBreak="0">
    <w:nsid w:val="5DF263F6"/>
    <w:multiLevelType w:val="hybridMultilevel"/>
    <w:tmpl w:val="4176AEA0"/>
    <w:lvl w:ilvl="0" w:tplc="63BEC79E">
      <w:start w:val="1"/>
      <w:numFmt w:val="bullet"/>
      <w:lvlText w:val=""/>
      <w:lvlJc w:val="left"/>
      <w:pPr>
        <w:ind w:left="720" w:hanging="360"/>
      </w:pPr>
      <w:rPr>
        <w:rFonts w:ascii="Symbol" w:hAnsi="Symbol" w:hint="default"/>
      </w:rPr>
    </w:lvl>
    <w:lvl w:ilvl="1" w:tplc="9040493A">
      <w:start w:val="1"/>
      <w:numFmt w:val="bullet"/>
      <w:lvlText w:val="o"/>
      <w:lvlJc w:val="left"/>
      <w:pPr>
        <w:ind w:left="1440" w:hanging="360"/>
      </w:pPr>
      <w:rPr>
        <w:rFonts w:ascii="Courier New" w:hAnsi="Courier New" w:cs="Courier New" w:hint="default"/>
      </w:rPr>
    </w:lvl>
    <w:lvl w:ilvl="2" w:tplc="C05CFB4C">
      <w:start w:val="1"/>
      <w:numFmt w:val="bullet"/>
      <w:lvlText w:val=""/>
      <w:lvlJc w:val="left"/>
      <w:pPr>
        <w:ind w:left="2160" w:hanging="360"/>
      </w:pPr>
      <w:rPr>
        <w:rFonts w:ascii="Wingdings" w:hAnsi="Wingdings" w:hint="default"/>
      </w:rPr>
    </w:lvl>
    <w:lvl w:ilvl="3" w:tplc="5426AFDE">
      <w:start w:val="1"/>
      <w:numFmt w:val="bullet"/>
      <w:lvlText w:val=""/>
      <w:lvlJc w:val="left"/>
      <w:pPr>
        <w:ind w:left="2880" w:hanging="360"/>
      </w:pPr>
      <w:rPr>
        <w:rFonts w:ascii="Symbol" w:hAnsi="Symbol" w:hint="default"/>
      </w:rPr>
    </w:lvl>
    <w:lvl w:ilvl="4" w:tplc="659A3100">
      <w:start w:val="1"/>
      <w:numFmt w:val="bullet"/>
      <w:lvlText w:val="o"/>
      <w:lvlJc w:val="left"/>
      <w:pPr>
        <w:ind w:left="3600" w:hanging="360"/>
      </w:pPr>
      <w:rPr>
        <w:rFonts w:ascii="Courier New" w:hAnsi="Courier New" w:cs="Courier New" w:hint="default"/>
      </w:rPr>
    </w:lvl>
    <w:lvl w:ilvl="5" w:tplc="39527B6E">
      <w:start w:val="1"/>
      <w:numFmt w:val="bullet"/>
      <w:lvlText w:val=""/>
      <w:lvlJc w:val="left"/>
      <w:pPr>
        <w:ind w:left="4320" w:hanging="360"/>
      </w:pPr>
      <w:rPr>
        <w:rFonts w:ascii="Wingdings" w:hAnsi="Wingdings" w:hint="default"/>
      </w:rPr>
    </w:lvl>
    <w:lvl w:ilvl="6" w:tplc="86EC7B54">
      <w:start w:val="1"/>
      <w:numFmt w:val="bullet"/>
      <w:lvlText w:val=""/>
      <w:lvlJc w:val="left"/>
      <w:pPr>
        <w:ind w:left="5040" w:hanging="360"/>
      </w:pPr>
      <w:rPr>
        <w:rFonts w:ascii="Symbol" w:hAnsi="Symbol" w:hint="default"/>
      </w:rPr>
    </w:lvl>
    <w:lvl w:ilvl="7" w:tplc="B6C66DEC">
      <w:start w:val="1"/>
      <w:numFmt w:val="bullet"/>
      <w:lvlText w:val="o"/>
      <w:lvlJc w:val="left"/>
      <w:pPr>
        <w:ind w:left="5760" w:hanging="360"/>
      </w:pPr>
      <w:rPr>
        <w:rFonts w:ascii="Courier New" w:hAnsi="Courier New" w:cs="Courier New" w:hint="default"/>
      </w:rPr>
    </w:lvl>
    <w:lvl w:ilvl="8" w:tplc="8EF84724">
      <w:start w:val="1"/>
      <w:numFmt w:val="bullet"/>
      <w:lvlText w:val=""/>
      <w:lvlJc w:val="left"/>
      <w:pPr>
        <w:ind w:left="6480" w:hanging="360"/>
      </w:pPr>
      <w:rPr>
        <w:rFonts w:ascii="Wingdings" w:hAnsi="Wingdings" w:hint="default"/>
      </w:rPr>
    </w:lvl>
  </w:abstractNum>
  <w:abstractNum w:abstractNumId="8" w15:restartNumberingAfterBreak="0">
    <w:nsid w:val="787E41E8"/>
    <w:multiLevelType w:val="hybridMultilevel"/>
    <w:tmpl w:val="5BBEDE86"/>
    <w:lvl w:ilvl="0" w:tplc="4B8A6990">
      <w:start w:val="1"/>
      <w:numFmt w:val="decimal"/>
      <w:lvlText w:val="%1."/>
      <w:lvlJc w:val="left"/>
      <w:pPr>
        <w:ind w:left="4680" w:hanging="360"/>
      </w:pPr>
    </w:lvl>
    <w:lvl w:ilvl="1" w:tplc="1B9CAF52" w:tentative="1">
      <w:start w:val="1"/>
      <w:numFmt w:val="lowerLetter"/>
      <w:lvlText w:val="%2."/>
      <w:lvlJc w:val="left"/>
      <w:pPr>
        <w:ind w:left="5400" w:hanging="360"/>
      </w:pPr>
    </w:lvl>
    <w:lvl w:ilvl="2" w:tplc="7C9619D2" w:tentative="1">
      <w:start w:val="1"/>
      <w:numFmt w:val="lowerRoman"/>
      <w:lvlText w:val="%3."/>
      <w:lvlJc w:val="right"/>
      <w:pPr>
        <w:ind w:left="6120" w:hanging="180"/>
      </w:pPr>
    </w:lvl>
    <w:lvl w:ilvl="3" w:tplc="F5403CC0" w:tentative="1">
      <w:start w:val="1"/>
      <w:numFmt w:val="decimal"/>
      <w:lvlText w:val="%4."/>
      <w:lvlJc w:val="left"/>
      <w:pPr>
        <w:ind w:left="6840" w:hanging="360"/>
      </w:pPr>
    </w:lvl>
    <w:lvl w:ilvl="4" w:tplc="FDB81A64" w:tentative="1">
      <w:start w:val="1"/>
      <w:numFmt w:val="lowerLetter"/>
      <w:lvlText w:val="%5."/>
      <w:lvlJc w:val="left"/>
      <w:pPr>
        <w:ind w:left="7560" w:hanging="360"/>
      </w:pPr>
    </w:lvl>
    <w:lvl w:ilvl="5" w:tplc="F31AB9CA" w:tentative="1">
      <w:start w:val="1"/>
      <w:numFmt w:val="lowerRoman"/>
      <w:lvlText w:val="%6."/>
      <w:lvlJc w:val="right"/>
      <w:pPr>
        <w:ind w:left="8280" w:hanging="180"/>
      </w:pPr>
    </w:lvl>
    <w:lvl w:ilvl="6" w:tplc="F3CA3836" w:tentative="1">
      <w:start w:val="1"/>
      <w:numFmt w:val="decimal"/>
      <w:lvlText w:val="%7."/>
      <w:lvlJc w:val="left"/>
      <w:pPr>
        <w:ind w:left="9000" w:hanging="360"/>
      </w:pPr>
    </w:lvl>
    <w:lvl w:ilvl="7" w:tplc="F392A810" w:tentative="1">
      <w:start w:val="1"/>
      <w:numFmt w:val="lowerLetter"/>
      <w:lvlText w:val="%8."/>
      <w:lvlJc w:val="left"/>
      <w:pPr>
        <w:ind w:left="9720" w:hanging="360"/>
      </w:pPr>
    </w:lvl>
    <w:lvl w:ilvl="8" w:tplc="0FD24366" w:tentative="1">
      <w:start w:val="1"/>
      <w:numFmt w:val="lowerRoman"/>
      <w:lvlText w:val="%9."/>
      <w:lvlJc w:val="right"/>
      <w:pPr>
        <w:ind w:left="10440" w:hanging="180"/>
      </w:pPr>
    </w:lvl>
  </w:abstractNum>
  <w:num w:numId="1">
    <w:abstractNumId w:val="0"/>
  </w:num>
  <w:num w:numId="2">
    <w:abstractNumId w:val="3"/>
  </w:num>
  <w:num w:numId="3">
    <w:abstractNumId w:val="8"/>
  </w:num>
  <w:num w:numId="4">
    <w:abstractNumId w:val="4"/>
  </w:num>
  <w:num w:numId="5">
    <w:abstractNumId w:val="5"/>
  </w:num>
  <w:num w:numId="6">
    <w:abstractNumId w:val="2"/>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57"/>
    <w:docVar w:name="InternalQPulse_CurrentUserName" w:val="Document Management Process Owner,  "/>
    <w:docVar w:name="InternalQPulse_DatabaseAlias" w:val="Default"/>
    <w:docVar w:name="InternalQPulse_DocActiveDate" w:val="07/06/2019"/>
    <w:docVar w:name="InternalQPulse_DocAuthor" w:val="Blower, Brian"/>
    <w:docVar w:name="InternalQPulse_DocChangeDetails" w:val="Inclusion of details of SIEM agent and update to log retention. Next document review date will be set from the active date of this minor version"/>
    <w:docVar w:name="InternalQPulse_DocNumber" w:val="SOP-09-04"/>
    <w:docVar w:name="InternalQPulse_DocOwner" w:val="TRE Infrastructure and Security Management Process Owner,  "/>
    <w:docVar w:name="InternalQPulse_DocReviewDate" w:val="07/06/2021"/>
    <w:docVar w:name="InternalQPulse_DocRevisionNumber" w:val="1.4"/>
    <w:docVar w:name="InternalQPulse_DocStatus" w:val="Active"/>
    <w:docVar w:name="InternalQPulse_DocTitle" w:val="TRE Event Log Management"/>
    <w:docVar w:name="InternalQPulse_DocType" w:val="ISMS\SOP\TRE System Administration - SOP"/>
    <w:docVar w:name="InternalQPulse_LanguageID" w:val="0"/>
    <w:docVar w:name="QPulse_CurrentDateTime" w:val="19/03/2020 17:54:57"/>
    <w:docVar w:name="QPulse_CurrentUserName" w:val="Document Management Process Owner,  "/>
    <w:docVar w:name="QPulse_DatabaseAlias" w:val="Default"/>
    <w:docVar w:name="QPulse_DocActiveDate" w:val="07/06/2019"/>
    <w:docVar w:name="QPulse_DocAuthor" w:val="Blower, Brian"/>
    <w:docVar w:name="QPulse_DocChangeDetails" w:val="Inclusion of details of SIEM agent and update to log retention. Next document review date will be set from the active date of this minor version"/>
    <w:docVar w:name="QPulse_DocLastReviewDate" w:val="&lt;QPulse_DocLastReviewDate&gt;"/>
    <w:docVar w:name="QPulse_DocLastReviewDetails" w:val="&lt;QPulse_DocLastReviewDetails&gt;"/>
    <w:docVar w:name="QPulse_DocLastReviewOwner" w:val="&lt;QPulse_DocLastReviewOwner&gt;"/>
    <w:docVar w:name="QPulse_DocNumber" w:val="SOP-09-04"/>
    <w:docVar w:name="QPulse_DocOwner" w:val="TRE Infrastructure and Security Management Process Owner,  "/>
    <w:docVar w:name="QPulse_DocReviewDate" w:val="07/06/2021"/>
    <w:docVar w:name="QPulse_DocRevisionNumber" w:val="1.4"/>
    <w:docVar w:name="QPulse_DocStatus" w:val="Active"/>
    <w:docVar w:name="QPulse_DocTitle" w:val="TRE Event Log Management"/>
    <w:docVar w:name="QPulse_DocType" w:val="ISMS\SOP\TRE System Administration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36222703-f544-45e4-9e45-ac43bbbbb284"/>
  </w:docVars>
  <w:rsids>
    <w:rsidRoot w:val="009E24FA"/>
    <w:rsid w:val="000C424F"/>
    <w:rsid w:val="00235ED5"/>
    <w:rsid w:val="009E24FA"/>
    <w:rsid w:val="00E63B92"/>
    <w:rsid w:val="00F31F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E9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qFormat/>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qFormat/>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qFormat/>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documents.manchester.ac.uk/DocuInfo.aspx?DocID=651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0D7DD-0C10-BD4A-82E7-EFE185C47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2020-04-17T14:32:00Z</dcterms:modified>
</cp:coreProperties>
</file>