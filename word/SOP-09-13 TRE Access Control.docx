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757FB8"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7215D1" w:rsidP="00A35784"/>
    <w:p w:rsidR="00F64866" w:rsidRPr="005B6D5E" w:rsidRDefault="00757FB8" w:rsidP="005B6D5E">
      <w:pPr>
        <w:pStyle w:val="ISMSNormal"/>
        <w:jc w:val="center"/>
        <w:rPr>
          <w:b/>
        </w:rPr>
      </w:pPr>
      <w:r w:rsidRPr="005B6D5E">
        <w:rPr>
          <w:b/>
        </w:rPr>
        <w:t>STANDARD OPERATING PROCEDURE</w:t>
      </w:r>
    </w:p>
    <w:p w:rsidR="00F64866" w:rsidRPr="005B6D5E" w:rsidRDefault="00757FB8" w:rsidP="005B6D5E">
      <w:pPr>
        <w:pStyle w:val="ISMSNormal"/>
        <w:jc w:val="center"/>
        <w:rPr>
          <w:b/>
        </w:rPr>
      </w:pPr>
      <w:r w:rsidRPr="005B6D5E">
        <w:rPr>
          <w:b/>
        </w:rPr>
        <w:t>Do not Photocopy</w:t>
      </w:r>
    </w:p>
    <w:p w:rsidR="00F64866" w:rsidRPr="005B6D5E" w:rsidRDefault="007215D1" w:rsidP="005B6D5E">
      <w:pPr>
        <w:pStyle w:val="ISMSNormal"/>
        <w:jc w:val="center"/>
        <w:rPr>
          <w:b/>
        </w:rPr>
      </w:pPr>
    </w:p>
    <w:p w:rsidR="000154F2" w:rsidRPr="00F06990" w:rsidRDefault="00757FB8" w:rsidP="000154F2">
      <w:pPr>
        <w:pStyle w:val="ISMSNormal"/>
        <w:jc w:val="center"/>
        <w:rPr>
          <w:b/>
        </w:rPr>
      </w:pPr>
      <w:r>
        <w:rPr>
          <w:b/>
        </w:rPr>
        <w:t>Document Information Classification: Restricted</w:t>
      </w:r>
    </w:p>
    <w:p w:rsidR="00F64866" w:rsidRPr="00A214A6" w:rsidRDefault="007215D1"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8A55CD" w:rsidTr="00727201">
        <w:trPr>
          <w:jc w:val="center"/>
        </w:trPr>
        <w:tc>
          <w:tcPr>
            <w:tcW w:w="1912" w:type="pct"/>
            <w:tcBorders>
              <w:top w:val="single" w:sz="8" w:space="0" w:color="auto"/>
            </w:tcBorders>
          </w:tcPr>
          <w:p w:rsidR="00F64866" w:rsidRPr="005B6D5E" w:rsidRDefault="00757FB8"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757FB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Access Control</w:t>
            </w:r>
            <w:r w:rsidRPr="005B6D5E">
              <w:rPr>
                <w:b/>
                <w:lang w:eastAsia="en-GB"/>
              </w:rPr>
              <w:fldChar w:fldCharType="end"/>
            </w:r>
          </w:p>
        </w:tc>
      </w:tr>
      <w:tr w:rsidR="008A55CD" w:rsidTr="00727201">
        <w:trPr>
          <w:jc w:val="center"/>
        </w:trPr>
        <w:tc>
          <w:tcPr>
            <w:tcW w:w="1912" w:type="pct"/>
          </w:tcPr>
          <w:p w:rsidR="00F64866" w:rsidRPr="005B6D5E" w:rsidRDefault="00757FB8"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757FB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8A55CD" w:rsidTr="00727201">
        <w:trPr>
          <w:jc w:val="center"/>
        </w:trPr>
        <w:tc>
          <w:tcPr>
            <w:tcW w:w="1912" w:type="pct"/>
          </w:tcPr>
          <w:p w:rsidR="00F64866" w:rsidRPr="005B6D5E" w:rsidRDefault="00757FB8"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757FB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SOP-09-13</w:t>
            </w:r>
            <w:r w:rsidRPr="005B6D5E">
              <w:rPr>
                <w:b/>
                <w:lang w:eastAsia="en-GB"/>
              </w:rPr>
              <w:fldChar w:fldCharType="end"/>
            </w:r>
          </w:p>
        </w:tc>
      </w:tr>
      <w:tr w:rsidR="008A55CD" w:rsidTr="00727201">
        <w:trPr>
          <w:jc w:val="center"/>
        </w:trPr>
        <w:tc>
          <w:tcPr>
            <w:tcW w:w="1912" w:type="pct"/>
          </w:tcPr>
          <w:p w:rsidR="00F64866" w:rsidRPr="005B6D5E" w:rsidRDefault="00757FB8"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757FB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1.4</w:t>
            </w:r>
            <w:r w:rsidRPr="005B6D5E">
              <w:rPr>
                <w:b/>
                <w:lang w:eastAsia="en-GB"/>
              </w:rPr>
              <w:fldChar w:fldCharType="end"/>
            </w:r>
          </w:p>
        </w:tc>
      </w:tr>
      <w:tr w:rsidR="008A55CD" w:rsidTr="00727201">
        <w:trPr>
          <w:jc w:val="center"/>
        </w:trPr>
        <w:tc>
          <w:tcPr>
            <w:tcW w:w="1912" w:type="pct"/>
          </w:tcPr>
          <w:p w:rsidR="00F64866" w:rsidRPr="005B6D5E" w:rsidRDefault="00757FB8" w:rsidP="005B6D5E">
            <w:pPr>
              <w:pStyle w:val="ISMSNormal"/>
              <w:spacing w:before="120" w:after="120"/>
              <w:rPr>
                <w:b/>
                <w:lang w:eastAsia="en-GB"/>
              </w:rPr>
            </w:pPr>
            <w:r w:rsidRPr="005B6D5E">
              <w:rPr>
                <w:b/>
                <w:lang w:eastAsia="en-GB"/>
              </w:rPr>
              <w:t>Owner:</w:t>
            </w:r>
          </w:p>
        </w:tc>
        <w:tc>
          <w:tcPr>
            <w:tcW w:w="3088" w:type="pct"/>
          </w:tcPr>
          <w:p w:rsidR="00F64866" w:rsidRPr="005B6D5E" w:rsidRDefault="00757FB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8A55CD" w:rsidTr="00727201">
        <w:trPr>
          <w:jc w:val="center"/>
        </w:trPr>
        <w:tc>
          <w:tcPr>
            <w:tcW w:w="1912" w:type="pct"/>
            <w:tcBorders>
              <w:bottom w:val="single" w:sz="8" w:space="0" w:color="auto"/>
            </w:tcBorders>
          </w:tcPr>
          <w:p w:rsidR="00F64866" w:rsidRPr="005B6D5E" w:rsidRDefault="00757FB8"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757FB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09 Nov 2019</w:t>
            </w:r>
            <w:r w:rsidRPr="005B6D5E">
              <w:rPr>
                <w:b/>
                <w:lang w:eastAsia="en-GB"/>
              </w:rPr>
              <w:fldChar w:fldCharType="end"/>
            </w:r>
          </w:p>
        </w:tc>
      </w:tr>
    </w:tbl>
    <w:p w:rsidR="00F64866" w:rsidRPr="00A214A6" w:rsidRDefault="007215D1" w:rsidP="00A35784"/>
    <w:p w:rsidR="00F64866" w:rsidRPr="00A214A6" w:rsidRDefault="00757FB8" w:rsidP="00A35784">
      <w:r w:rsidRPr="00A214A6">
        <w:br w:type="page"/>
      </w:r>
    </w:p>
    <w:p w:rsidR="00A04182" w:rsidRPr="009D002B" w:rsidRDefault="007215D1"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757FB8" w:rsidP="00A35784">
          <w:pPr>
            <w:pStyle w:val="TOCHeading"/>
          </w:pPr>
          <w:r w:rsidRPr="00A35784">
            <w:t>Table of Contents</w:t>
          </w:r>
        </w:p>
        <w:p w:rsidR="006735AF" w:rsidRPr="006735AF" w:rsidRDefault="007215D1" w:rsidP="006735AF">
          <w:pPr>
            <w:rPr>
              <w:lang w:val="en-US" w:eastAsia="ja-JP"/>
            </w:rPr>
          </w:pPr>
        </w:p>
        <w:p w:rsidR="008A55CD" w:rsidRDefault="00757FB8">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84"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_Toc256000084 \h </w:instrText>
            </w:r>
            <w:r>
              <w:fldChar w:fldCharType="separate"/>
            </w:r>
            <w:r>
              <w:t>3</w:t>
            </w:r>
            <w:r>
              <w:fldChar w:fldCharType="end"/>
            </w:r>
          </w:hyperlink>
        </w:p>
        <w:p w:rsidR="008A55CD" w:rsidRDefault="007215D1">
          <w:pPr>
            <w:pStyle w:val="TOC1"/>
            <w:tabs>
              <w:tab w:val="left" w:pos="480"/>
              <w:tab w:val="right" w:leader="dot" w:pos="9016"/>
            </w:tabs>
            <w:rPr>
              <w:rFonts w:asciiTheme="minorHAnsi" w:hAnsiTheme="minorHAnsi"/>
              <w:noProof/>
            </w:rPr>
          </w:pPr>
          <w:hyperlink w:anchor="_Toc256000085" w:history="1">
            <w:r w:rsidR="00757FB8">
              <w:rPr>
                <w:rStyle w:val="Hyperlink"/>
              </w:rPr>
              <w:t>2.</w:t>
            </w:r>
            <w:r w:rsidR="00757FB8">
              <w:rPr>
                <w:rFonts w:asciiTheme="minorHAnsi" w:hAnsiTheme="minorHAnsi"/>
                <w:noProof/>
              </w:rPr>
              <w:tab/>
            </w:r>
            <w:r w:rsidR="00757FB8">
              <w:rPr>
                <w:rStyle w:val="Hyperlink"/>
              </w:rPr>
              <w:t>Scope</w:t>
            </w:r>
            <w:r w:rsidR="00757FB8">
              <w:tab/>
            </w:r>
            <w:r w:rsidR="00757FB8">
              <w:fldChar w:fldCharType="begin"/>
            </w:r>
            <w:r w:rsidR="00757FB8">
              <w:instrText xml:space="preserve"> PAGEREF _Toc256000085 \h </w:instrText>
            </w:r>
            <w:r w:rsidR="00757FB8">
              <w:fldChar w:fldCharType="separate"/>
            </w:r>
            <w:r w:rsidR="00757FB8">
              <w:t>3</w:t>
            </w:r>
            <w:r w:rsidR="00757FB8">
              <w:fldChar w:fldCharType="end"/>
            </w:r>
          </w:hyperlink>
        </w:p>
        <w:p w:rsidR="008A55CD" w:rsidRDefault="007215D1">
          <w:pPr>
            <w:pStyle w:val="TOC1"/>
            <w:tabs>
              <w:tab w:val="left" w:pos="480"/>
              <w:tab w:val="right" w:leader="dot" w:pos="9016"/>
            </w:tabs>
            <w:rPr>
              <w:rFonts w:asciiTheme="minorHAnsi" w:hAnsiTheme="minorHAnsi"/>
              <w:noProof/>
            </w:rPr>
          </w:pPr>
          <w:hyperlink w:anchor="_Toc256000086" w:history="1">
            <w:r w:rsidR="00757FB8">
              <w:rPr>
                <w:rStyle w:val="Hyperlink"/>
              </w:rPr>
              <w:t>3.</w:t>
            </w:r>
            <w:r w:rsidR="00757FB8">
              <w:rPr>
                <w:rFonts w:asciiTheme="minorHAnsi" w:hAnsiTheme="minorHAnsi"/>
                <w:noProof/>
              </w:rPr>
              <w:tab/>
            </w:r>
            <w:r w:rsidR="00757FB8">
              <w:rPr>
                <w:rStyle w:val="Hyperlink"/>
              </w:rPr>
              <w:t>Responsibilities</w:t>
            </w:r>
            <w:r w:rsidR="00757FB8">
              <w:tab/>
            </w:r>
            <w:r w:rsidR="00757FB8">
              <w:fldChar w:fldCharType="begin"/>
            </w:r>
            <w:r w:rsidR="00757FB8">
              <w:instrText xml:space="preserve"> PAGEREF _Toc256000086 \h </w:instrText>
            </w:r>
            <w:r w:rsidR="00757FB8">
              <w:fldChar w:fldCharType="separate"/>
            </w:r>
            <w:r w:rsidR="00757FB8">
              <w:t>3</w:t>
            </w:r>
            <w:r w:rsidR="00757FB8">
              <w:fldChar w:fldCharType="end"/>
            </w:r>
          </w:hyperlink>
        </w:p>
        <w:p w:rsidR="008A55CD" w:rsidRDefault="007215D1">
          <w:pPr>
            <w:pStyle w:val="TOC1"/>
            <w:tabs>
              <w:tab w:val="left" w:pos="480"/>
              <w:tab w:val="right" w:leader="dot" w:pos="9016"/>
            </w:tabs>
            <w:rPr>
              <w:rFonts w:asciiTheme="minorHAnsi" w:hAnsiTheme="minorHAnsi"/>
              <w:noProof/>
            </w:rPr>
          </w:pPr>
          <w:hyperlink w:anchor="_Toc256000087" w:history="1">
            <w:r w:rsidR="00757FB8">
              <w:rPr>
                <w:rStyle w:val="Hyperlink"/>
              </w:rPr>
              <w:t>4.</w:t>
            </w:r>
            <w:r w:rsidR="00757FB8">
              <w:rPr>
                <w:rFonts w:asciiTheme="minorHAnsi" w:hAnsiTheme="minorHAnsi"/>
                <w:noProof/>
              </w:rPr>
              <w:tab/>
            </w:r>
            <w:r w:rsidR="00757FB8">
              <w:rPr>
                <w:rStyle w:val="Hyperlink"/>
              </w:rPr>
              <w:t>Procedure</w:t>
            </w:r>
            <w:r w:rsidR="00757FB8">
              <w:tab/>
            </w:r>
            <w:r w:rsidR="00757FB8">
              <w:fldChar w:fldCharType="begin"/>
            </w:r>
            <w:r w:rsidR="00757FB8">
              <w:instrText xml:space="preserve"> PAGEREF _Toc256000087 \h </w:instrText>
            </w:r>
            <w:r w:rsidR="00757FB8">
              <w:fldChar w:fldCharType="separate"/>
            </w:r>
            <w:r w:rsidR="00757FB8">
              <w:t>3</w:t>
            </w:r>
            <w:r w:rsidR="00757FB8">
              <w:fldChar w:fldCharType="end"/>
            </w:r>
          </w:hyperlink>
        </w:p>
        <w:p w:rsidR="008A55CD" w:rsidRDefault="007215D1">
          <w:pPr>
            <w:pStyle w:val="TOC2"/>
            <w:tabs>
              <w:tab w:val="left" w:pos="880"/>
              <w:tab w:val="right" w:leader="dot" w:pos="9016"/>
            </w:tabs>
            <w:rPr>
              <w:rFonts w:asciiTheme="minorHAnsi" w:hAnsiTheme="minorHAnsi"/>
              <w:noProof/>
            </w:rPr>
          </w:pPr>
          <w:hyperlink w:anchor="_Toc256000088" w:history="1">
            <w:r w:rsidR="00757FB8">
              <w:rPr>
                <w:rStyle w:val="Hyperlink"/>
              </w:rPr>
              <w:t>4.1.</w:t>
            </w:r>
            <w:r w:rsidR="00757FB8">
              <w:rPr>
                <w:rFonts w:asciiTheme="minorHAnsi" w:hAnsiTheme="minorHAnsi"/>
                <w:noProof/>
              </w:rPr>
              <w:tab/>
            </w:r>
            <w:r w:rsidR="00757FB8">
              <w:rPr>
                <w:rStyle w:val="Hyperlink"/>
              </w:rPr>
              <w:t>End-point control</w:t>
            </w:r>
            <w:r w:rsidR="00757FB8">
              <w:tab/>
            </w:r>
            <w:r w:rsidR="00757FB8">
              <w:fldChar w:fldCharType="begin"/>
            </w:r>
            <w:r w:rsidR="00757FB8">
              <w:instrText xml:space="preserve"> PAGEREF _Toc256000088 \h </w:instrText>
            </w:r>
            <w:r w:rsidR="00757FB8">
              <w:fldChar w:fldCharType="separate"/>
            </w:r>
            <w:r w:rsidR="00757FB8">
              <w:t>3</w:t>
            </w:r>
            <w:r w:rsidR="00757FB8">
              <w:fldChar w:fldCharType="end"/>
            </w:r>
          </w:hyperlink>
        </w:p>
        <w:p w:rsidR="008A55CD" w:rsidRDefault="007215D1">
          <w:pPr>
            <w:pStyle w:val="TOC3"/>
            <w:tabs>
              <w:tab w:val="left" w:pos="1320"/>
              <w:tab w:val="right" w:leader="dot" w:pos="9016"/>
            </w:tabs>
            <w:rPr>
              <w:rFonts w:asciiTheme="minorHAnsi" w:hAnsiTheme="minorHAnsi"/>
              <w:noProof/>
            </w:rPr>
          </w:pPr>
          <w:hyperlink w:anchor="_Toc256000089" w:history="1">
            <w:r w:rsidR="00757FB8">
              <w:rPr>
                <w:rStyle w:val="Hyperlink"/>
              </w:rPr>
              <w:t>4.1.1.</w:t>
            </w:r>
            <w:r w:rsidR="00757FB8">
              <w:rPr>
                <w:rFonts w:asciiTheme="minorHAnsi" w:hAnsiTheme="minorHAnsi"/>
                <w:noProof/>
              </w:rPr>
              <w:tab/>
            </w:r>
            <w:r w:rsidR="00757FB8">
              <w:rPr>
                <w:rStyle w:val="Hyperlink"/>
              </w:rPr>
              <w:t>Project users</w:t>
            </w:r>
            <w:r w:rsidR="00757FB8">
              <w:tab/>
            </w:r>
            <w:r w:rsidR="00757FB8">
              <w:fldChar w:fldCharType="begin"/>
            </w:r>
            <w:r w:rsidR="00757FB8">
              <w:instrText xml:space="preserve"> PAGEREF _Toc256000089 \h </w:instrText>
            </w:r>
            <w:r w:rsidR="00757FB8">
              <w:fldChar w:fldCharType="separate"/>
            </w:r>
            <w:r w:rsidR="00757FB8">
              <w:t>4</w:t>
            </w:r>
            <w:r w:rsidR="00757FB8">
              <w:fldChar w:fldCharType="end"/>
            </w:r>
          </w:hyperlink>
        </w:p>
        <w:p w:rsidR="008A55CD" w:rsidRDefault="007215D1">
          <w:pPr>
            <w:pStyle w:val="TOC3"/>
            <w:tabs>
              <w:tab w:val="left" w:pos="1320"/>
              <w:tab w:val="right" w:leader="dot" w:pos="9016"/>
            </w:tabs>
            <w:rPr>
              <w:rFonts w:asciiTheme="minorHAnsi" w:hAnsiTheme="minorHAnsi"/>
              <w:noProof/>
            </w:rPr>
          </w:pPr>
          <w:hyperlink w:anchor="_Toc256000090" w:history="1">
            <w:r w:rsidR="00757FB8">
              <w:rPr>
                <w:rStyle w:val="Hyperlink"/>
              </w:rPr>
              <w:t>4.1.2.</w:t>
            </w:r>
            <w:r w:rsidR="00757FB8">
              <w:rPr>
                <w:rFonts w:asciiTheme="minorHAnsi" w:hAnsiTheme="minorHAnsi"/>
                <w:noProof/>
              </w:rPr>
              <w:tab/>
            </w:r>
            <w:r w:rsidR="00757FB8">
              <w:rPr>
                <w:rStyle w:val="Hyperlink"/>
              </w:rPr>
              <w:t>TRE Staff</w:t>
            </w:r>
            <w:r w:rsidR="00757FB8">
              <w:tab/>
            </w:r>
            <w:r w:rsidR="00757FB8">
              <w:fldChar w:fldCharType="begin"/>
            </w:r>
            <w:r w:rsidR="00757FB8">
              <w:instrText xml:space="preserve"> PAGEREF _Toc256000090 \h </w:instrText>
            </w:r>
            <w:r w:rsidR="00757FB8">
              <w:fldChar w:fldCharType="separate"/>
            </w:r>
            <w:r w:rsidR="00757FB8">
              <w:t>4</w:t>
            </w:r>
            <w:r w:rsidR="00757FB8">
              <w:fldChar w:fldCharType="end"/>
            </w:r>
          </w:hyperlink>
        </w:p>
        <w:p w:rsidR="008A55CD" w:rsidRDefault="007215D1">
          <w:pPr>
            <w:pStyle w:val="TOC2"/>
            <w:tabs>
              <w:tab w:val="left" w:pos="1100"/>
              <w:tab w:val="right" w:leader="dot" w:pos="9016"/>
            </w:tabs>
            <w:rPr>
              <w:rFonts w:asciiTheme="minorHAnsi" w:hAnsiTheme="minorHAnsi"/>
              <w:noProof/>
            </w:rPr>
          </w:pPr>
          <w:hyperlink w:anchor="_Toc256000091" w:history="1">
            <w:r w:rsidR="00757FB8">
              <w:rPr>
                <w:rStyle w:val="Hyperlink"/>
              </w:rPr>
              <w:t>4.1.3</w:t>
            </w:r>
            <w:r w:rsidR="00757FB8">
              <w:rPr>
                <w:rFonts w:asciiTheme="minorHAnsi" w:hAnsiTheme="minorHAnsi"/>
                <w:noProof/>
              </w:rPr>
              <w:tab/>
            </w:r>
            <w:r w:rsidR="00757FB8">
              <w:rPr>
                <w:rStyle w:val="Hyperlink"/>
              </w:rPr>
              <w:t>Isolation</w:t>
            </w:r>
            <w:r w:rsidR="00757FB8">
              <w:tab/>
            </w:r>
            <w:r w:rsidR="00757FB8">
              <w:fldChar w:fldCharType="begin"/>
            </w:r>
            <w:r w:rsidR="00757FB8">
              <w:instrText xml:space="preserve"> PAGEREF _Toc256000091 \h </w:instrText>
            </w:r>
            <w:r w:rsidR="00757FB8">
              <w:fldChar w:fldCharType="separate"/>
            </w:r>
            <w:r w:rsidR="00757FB8">
              <w:t>5</w:t>
            </w:r>
            <w:r w:rsidR="00757FB8">
              <w:fldChar w:fldCharType="end"/>
            </w:r>
          </w:hyperlink>
        </w:p>
        <w:p w:rsidR="008A55CD" w:rsidRDefault="007215D1">
          <w:pPr>
            <w:pStyle w:val="TOC2"/>
            <w:tabs>
              <w:tab w:val="left" w:pos="880"/>
              <w:tab w:val="right" w:leader="dot" w:pos="9016"/>
            </w:tabs>
            <w:rPr>
              <w:rFonts w:asciiTheme="minorHAnsi" w:hAnsiTheme="minorHAnsi"/>
              <w:noProof/>
            </w:rPr>
          </w:pPr>
          <w:hyperlink w:anchor="_Toc256000092" w:history="1">
            <w:r w:rsidR="00757FB8">
              <w:rPr>
                <w:rStyle w:val="Hyperlink"/>
              </w:rPr>
              <w:t>4.2.</w:t>
            </w:r>
            <w:r w:rsidR="00757FB8">
              <w:rPr>
                <w:rFonts w:asciiTheme="minorHAnsi" w:hAnsiTheme="minorHAnsi"/>
                <w:noProof/>
              </w:rPr>
              <w:tab/>
            </w:r>
            <w:r w:rsidR="00757FB8" w:rsidRPr="00A40E1A">
              <w:rPr>
                <w:rStyle w:val="Hyperlink"/>
              </w:rPr>
              <w:t>Protocol</w:t>
            </w:r>
            <w:r w:rsidR="00757FB8">
              <w:tab/>
            </w:r>
            <w:r w:rsidR="00757FB8">
              <w:fldChar w:fldCharType="begin"/>
            </w:r>
            <w:r w:rsidR="00757FB8">
              <w:instrText xml:space="preserve"> PAGEREF _Toc256000092 \h </w:instrText>
            </w:r>
            <w:r w:rsidR="00757FB8">
              <w:fldChar w:fldCharType="separate"/>
            </w:r>
            <w:r w:rsidR="00757FB8">
              <w:t>5</w:t>
            </w:r>
            <w:r w:rsidR="00757FB8">
              <w:fldChar w:fldCharType="end"/>
            </w:r>
          </w:hyperlink>
        </w:p>
        <w:p w:rsidR="008A55CD" w:rsidRDefault="007215D1">
          <w:pPr>
            <w:pStyle w:val="TOC2"/>
            <w:tabs>
              <w:tab w:val="left" w:pos="880"/>
              <w:tab w:val="right" w:leader="dot" w:pos="9016"/>
            </w:tabs>
            <w:rPr>
              <w:rFonts w:asciiTheme="minorHAnsi" w:hAnsiTheme="minorHAnsi"/>
              <w:noProof/>
            </w:rPr>
          </w:pPr>
          <w:hyperlink w:anchor="_Toc256000093" w:history="1">
            <w:r w:rsidR="00757FB8">
              <w:rPr>
                <w:rStyle w:val="Hyperlink"/>
              </w:rPr>
              <w:t>4.3.</w:t>
            </w:r>
            <w:r w:rsidR="00757FB8">
              <w:rPr>
                <w:rFonts w:asciiTheme="minorHAnsi" w:hAnsiTheme="minorHAnsi"/>
                <w:noProof/>
              </w:rPr>
              <w:tab/>
            </w:r>
            <w:r w:rsidR="00757FB8">
              <w:rPr>
                <w:rStyle w:val="Hyperlink"/>
              </w:rPr>
              <w:t>User Accounts</w:t>
            </w:r>
            <w:r w:rsidR="00757FB8">
              <w:tab/>
            </w:r>
            <w:r w:rsidR="00757FB8">
              <w:fldChar w:fldCharType="begin"/>
            </w:r>
            <w:r w:rsidR="00757FB8">
              <w:instrText xml:space="preserve"> PAGEREF _Toc256000093 \h </w:instrText>
            </w:r>
            <w:r w:rsidR="00757FB8">
              <w:fldChar w:fldCharType="separate"/>
            </w:r>
            <w:r w:rsidR="00757FB8">
              <w:t>5</w:t>
            </w:r>
            <w:r w:rsidR="00757FB8">
              <w:fldChar w:fldCharType="end"/>
            </w:r>
          </w:hyperlink>
        </w:p>
        <w:p w:rsidR="008A55CD" w:rsidRDefault="007215D1">
          <w:pPr>
            <w:pStyle w:val="TOC3"/>
            <w:tabs>
              <w:tab w:val="left" w:pos="1320"/>
              <w:tab w:val="right" w:leader="dot" w:pos="9016"/>
            </w:tabs>
            <w:rPr>
              <w:rFonts w:asciiTheme="minorHAnsi" w:hAnsiTheme="minorHAnsi"/>
              <w:noProof/>
            </w:rPr>
          </w:pPr>
          <w:hyperlink w:anchor="_Toc256000094" w:history="1">
            <w:r w:rsidR="00757FB8">
              <w:rPr>
                <w:rStyle w:val="Hyperlink"/>
              </w:rPr>
              <w:t>4.3.1.</w:t>
            </w:r>
            <w:r w:rsidR="00757FB8">
              <w:rPr>
                <w:rFonts w:asciiTheme="minorHAnsi" w:hAnsiTheme="minorHAnsi"/>
                <w:noProof/>
              </w:rPr>
              <w:tab/>
            </w:r>
            <w:r w:rsidR="00757FB8">
              <w:rPr>
                <w:rStyle w:val="Hyperlink"/>
              </w:rPr>
              <w:t>Linux Virtual Machines</w:t>
            </w:r>
            <w:r w:rsidR="00757FB8">
              <w:tab/>
            </w:r>
            <w:r w:rsidR="00757FB8">
              <w:fldChar w:fldCharType="begin"/>
            </w:r>
            <w:r w:rsidR="00757FB8">
              <w:instrText xml:space="preserve"> PAGEREF _Toc256000094 \h </w:instrText>
            </w:r>
            <w:r w:rsidR="00757FB8">
              <w:fldChar w:fldCharType="separate"/>
            </w:r>
            <w:r w:rsidR="00757FB8">
              <w:t>5</w:t>
            </w:r>
            <w:r w:rsidR="00757FB8">
              <w:fldChar w:fldCharType="end"/>
            </w:r>
          </w:hyperlink>
        </w:p>
        <w:p w:rsidR="008A55CD" w:rsidRDefault="007215D1">
          <w:pPr>
            <w:pStyle w:val="TOC4"/>
            <w:tabs>
              <w:tab w:val="left" w:pos="1920"/>
              <w:tab w:val="right" w:leader="dot" w:pos="9016"/>
            </w:tabs>
            <w:rPr>
              <w:rFonts w:asciiTheme="minorHAnsi" w:hAnsiTheme="minorHAnsi"/>
              <w:noProof/>
            </w:rPr>
          </w:pPr>
          <w:hyperlink w:anchor="_Toc256000095" w:history="1">
            <w:r w:rsidR="00757FB8">
              <w:rPr>
                <w:rStyle w:val="Hyperlink"/>
              </w:rPr>
              <w:t>4.3.1.1.</w:t>
            </w:r>
            <w:r w:rsidR="00757FB8">
              <w:rPr>
                <w:rFonts w:asciiTheme="minorHAnsi" w:hAnsiTheme="minorHAnsi"/>
                <w:noProof/>
              </w:rPr>
              <w:tab/>
            </w:r>
            <w:r w:rsidR="00757FB8">
              <w:rPr>
                <w:rStyle w:val="Hyperlink"/>
              </w:rPr>
              <w:t>Project Users</w:t>
            </w:r>
            <w:r w:rsidR="00757FB8">
              <w:tab/>
            </w:r>
            <w:r w:rsidR="00757FB8">
              <w:fldChar w:fldCharType="begin"/>
            </w:r>
            <w:r w:rsidR="00757FB8">
              <w:instrText xml:space="preserve"> PAGEREF _Toc256000095 \h </w:instrText>
            </w:r>
            <w:r w:rsidR="00757FB8">
              <w:fldChar w:fldCharType="separate"/>
            </w:r>
            <w:r w:rsidR="00757FB8">
              <w:t>5</w:t>
            </w:r>
            <w:r w:rsidR="00757FB8">
              <w:fldChar w:fldCharType="end"/>
            </w:r>
          </w:hyperlink>
        </w:p>
        <w:p w:rsidR="008A55CD" w:rsidRDefault="007215D1">
          <w:pPr>
            <w:pStyle w:val="TOC4"/>
            <w:tabs>
              <w:tab w:val="left" w:pos="1920"/>
              <w:tab w:val="right" w:leader="dot" w:pos="9016"/>
            </w:tabs>
            <w:rPr>
              <w:rFonts w:asciiTheme="minorHAnsi" w:hAnsiTheme="minorHAnsi"/>
              <w:noProof/>
            </w:rPr>
          </w:pPr>
          <w:hyperlink w:anchor="_Toc256000096" w:history="1">
            <w:r w:rsidR="00757FB8">
              <w:rPr>
                <w:rStyle w:val="Hyperlink"/>
              </w:rPr>
              <w:t>4.3.1.2.</w:t>
            </w:r>
            <w:r w:rsidR="00757FB8">
              <w:rPr>
                <w:rFonts w:asciiTheme="minorHAnsi" w:hAnsiTheme="minorHAnsi"/>
                <w:noProof/>
              </w:rPr>
              <w:tab/>
            </w:r>
            <w:r w:rsidR="00757FB8">
              <w:rPr>
                <w:rStyle w:val="Hyperlink"/>
              </w:rPr>
              <w:t>Administrators and content checkers</w:t>
            </w:r>
            <w:r w:rsidR="00757FB8">
              <w:tab/>
            </w:r>
            <w:r w:rsidR="00757FB8">
              <w:fldChar w:fldCharType="begin"/>
            </w:r>
            <w:r w:rsidR="00757FB8">
              <w:instrText xml:space="preserve"> PAGEREF _Toc256000096 \h </w:instrText>
            </w:r>
            <w:r w:rsidR="00757FB8">
              <w:fldChar w:fldCharType="separate"/>
            </w:r>
            <w:r w:rsidR="00757FB8">
              <w:t>6</w:t>
            </w:r>
            <w:r w:rsidR="00757FB8">
              <w:fldChar w:fldCharType="end"/>
            </w:r>
          </w:hyperlink>
        </w:p>
        <w:p w:rsidR="008A55CD" w:rsidRDefault="007215D1">
          <w:pPr>
            <w:pStyle w:val="TOC2"/>
            <w:tabs>
              <w:tab w:val="left" w:pos="880"/>
              <w:tab w:val="right" w:leader="dot" w:pos="9016"/>
            </w:tabs>
            <w:rPr>
              <w:rFonts w:asciiTheme="minorHAnsi" w:hAnsiTheme="minorHAnsi"/>
              <w:noProof/>
            </w:rPr>
          </w:pPr>
          <w:hyperlink w:anchor="_Toc256000097" w:history="1">
            <w:r w:rsidR="00757FB8">
              <w:rPr>
                <w:rStyle w:val="Hyperlink"/>
              </w:rPr>
              <w:t>4.4.</w:t>
            </w:r>
            <w:r w:rsidR="00757FB8">
              <w:rPr>
                <w:rFonts w:asciiTheme="minorHAnsi" w:hAnsiTheme="minorHAnsi"/>
                <w:noProof/>
              </w:rPr>
              <w:tab/>
            </w:r>
            <w:r w:rsidR="00757FB8" w:rsidRPr="00735D72">
              <w:rPr>
                <w:rStyle w:val="Hyperlink"/>
              </w:rPr>
              <w:t>Security Groups</w:t>
            </w:r>
            <w:r w:rsidR="00757FB8">
              <w:tab/>
            </w:r>
            <w:r w:rsidR="00757FB8">
              <w:fldChar w:fldCharType="begin"/>
            </w:r>
            <w:r w:rsidR="00757FB8">
              <w:instrText xml:space="preserve"> PAGEREF _Toc256000097 \h </w:instrText>
            </w:r>
            <w:r w:rsidR="00757FB8">
              <w:fldChar w:fldCharType="separate"/>
            </w:r>
            <w:r w:rsidR="00757FB8">
              <w:t>6</w:t>
            </w:r>
            <w:r w:rsidR="00757FB8">
              <w:fldChar w:fldCharType="end"/>
            </w:r>
          </w:hyperlink>
        </w:p>
        <w:p w:rsidR="008A55CD" w:rsidRDefault="007215D1">
          <w:pPr>
            <w:pStyle w:val="TOC3"/>
            <w:tabs>
              <w:tab w:val="left" w:pos="1320"/>
              <w:tab w:val="right" w:leader="dot" w:pos="9016"/>
            </w:tabs>
            <w:rPr>
              <w:rFonts w:asciiTheme="minorHAnsi" w:hAnsiTheme="minorHAnsi"/>
              <w:noProof/>
            </w:rPr>
          </w:pPr>
          <w:hyperlink w:anchor="_Toc256000098" w:history="1">
            <w:r w:rsidR="00757FB8">
              <w:rPr>
                <w:rStyle w:val="Hyperlink"/>
              </w:rPr>
              <w:t>4.4.1.</w:t>
            </w:r>
            <w:r w:rsidR="00757FB8">
              <w:rPr>
                <w:rFonts w:asciiTheme="minorHAnsi" w:hAnsiTheme="minorHAnsi"/>
                <w:noProof/>
              </w:rPr>
              <w:tab/>
            </w:r>
            <w:r w:rsidR="00757FB8">
              <w:rPr>
                <w:rStyle w:val="Hyperlink"/>
              </w:rPr>
              <w:t>Linux Virtual Machines</w:t>
            </w:r>
            <w:r w:rsidR="00757FB8">
              <w:tab/>
            </w:r>
            <w:r w:rsidR="00757FB8">
              <w:fldChar w:fldCharType="begin"/>
            </w:r>
            <w:r w:rsidR="00757FB8">
              <w:instrText xml:space="preserve"> PAGEREF _Toc256000098 \h </w:instrText>
            </w:r>
            <w:r w:rsidR="00757FB8">
              <w:fldChar w:fldCharType="separate"/>
            </w:r>
            <w:r w:rsidR="00757FB8">
              <w:t>6</w:t>
            </w:r>
            <w:r w:rsidR="00757FB8">
              <w:fldChar w:fldCharType="end"/>
            </w:r>
          </w:hyperlink>
        </w:p>
        <w:p w:rsidR="008A55CD" w:rsidRDefault="007215D1">
          <w:pPr>
            <w:pStyle w:val="TOC2"/>
            <w:tabs>
              <w:tab w:val="left" w:pos="880"/>
              <w:tab w:val="right" w:leader="dot" w:pos="9016"/>
            </w:tabs>
            <w:rPr>
              <w:rFonts w:asciiTheme="minorHAnsi" w:hAnsiTheme="minorHAnsi"/>
              <w:noProof/>
            </w:rPr>
          </w:pPr>
          <w:hyperlink w:anchor="_Toc256000099" w:history="1">
            <w:r w:rsidR="00757FB8">
              <w:rPr>
                <w:rStyle w:val="Hyperlink"/>
              </w:rPr>
              <w:t>4.5.</w:t>
            </w:r>
            <w:r w:rsidR="00757FB8">
              <w:rPr>
                <w:rFonts w:asciiTheme="minorHAnsi" w:hAnsiTheme="minorHAnsi"/>
                <w:noProof/>
              </w:rPr>
              <w:tab/>
            </w:r>
            <w:r w:rsidR="00757FB8">
              <w:rPr>
                <w:rStyle w:val="Hyperlink"/>
              </w:rPr>
              <w:t>Exceptions</w:t>
            </w:r>
            <w:r w:rsidR="00757FB8">
              <w:tab/>
            </w:r>
            <w:r w:rsidR="00757FB8">
              <w:fldChar w:fldCharType="begin"/>
            </w:r>
            <w:r w:rsidR="00757FB8">
              <w:instrText xml:space="preserve"> PAGEREF _Toc256000099 \h </w:instrText>
            </w:r>
            <w:r w:rsidR="00757FB8">
              <w:fldChar w:fldCharType="separate"/>
            </w:r>
            <w:r w:rsidR="00757FB8">
              <w:t>6</w:t>
            </w:r>
            <w:r w:rsidR="00757FB8">
              <w:fldChar w:fldCharType="end"/>
            </w:r>
          </w:hyperlink>
        </w:p>
        <w:p w:rsidR="008A55CD" w:rsidRDefault="007215D1">
          <w:pPr>
            <w:pStyle w:val="TOC1"/>
            <w:tabs>
              <w:tab w:val="left" w:pos="480"/>
              <w:tab w:val="right" w:leader="dot" w:pos="9016"/>
            </w:tabs>
            <w:rPr>
              <w:rFonts w:asciiTheme="minorHAnsi" w:hAnsiTheme="minorHAnsi"/>
              <w:noProof/>
            </w:rPr>
          </w:pPr>
          <w:hyperlink w:anchor="_Toc256000100" w:history="1">
            <w:r w:rsidR="00757FB8">
              <w:rPr>
                <w:rStyle w:val="Hyperlink"/>
              </w:rPr>
              <w:t>5.</w:t>
            </w:r>
            <w:r w:rsidR="00757FB8">
              <w:rPr>
                <w:rFonts w:asciiTheme="minorHAnsi" w:hAnsiTheme="minorHAnsi"/>
                <w:noProof/>
              </w:rPr>
              <w:tab/>
            </w:r>
            <w:r w:rsidR="00757FB8">
              <w:rPr>
                <w:rStyle w:val="Hyperlink"/>
              </w:rPr>
              <w:t>Cross-referenced ISMS Documents</w:t>
            </w:r>
            <w:r w:rsidR="00757FB8">
              <w:tab/>
            </w:r>
            <w:r w:rsidR="00757FB8">
              <w:fldChar w:fldCharType="begin"/>
            </w:r>
            <w:r w:rsidR="00757FB8">
              <w:instrText xml:space="preserve"> PAGEREF _Toc256000100 \h </w:instrText>
            </w:r>
            <w:r w:rsidR="00757FB8">
              <w:fldChar w:fldCharType="separate"/>
            </w:r>
            <w:r w:rsidR="00757FB8">
              <w:t>7</w:t>
            </w:r>
            <w:r w:rsidR="00757FB8">
              <w:fldChar w:fldCharType="end"/>
            </w:r>
          </w:hyperlink>
        </w:p>
        <w:p w:rsidR="008A55CD" w:rsidRDefault="007215D1">
          <w:pPr>
            <w:pStyle w:val="TOC1"/>
            <w:tabs>
              <w:tab w:val="left" w:pos="480"/>
              <w:tab w:val="right" w:leader="dot" w:pos="9016"/>
            </w:tabs>
            <w:rPr>
              <w:rFonts w:asciiTheme="minorHAnsi" w:hAnsiTheme="minorHAnsi"/>
              <w:noProof/>
            </w:rPr>
          </w:pPr>
          <w:hyperlink w:anchor="_Toc256000101" w:history="1">
            <w:r w:rsidR="00757FB8">
              <w:rPr>
                <w:rStyle w:val="Hyperlink"/>
              </w:rPr>
              <w:t>6.</w:t>
            </w:r>
            <w:r w:rsidR="00757FB8">
              <w:rPr>
                <w:rFonts w:asciiTheme="minorHAnsi" w:hAnsiTheme="minorHAnsi"/>
                <w:noProof/>
              </w:rPr>
              <w:tab/>
            </w:r>
            <w:r w:rsidR="00757FB8" w:rsidRPr="009D002B">
              <w:rPr>
                <w:rStyle w:val="Hyperlink"/>
              </w:rPr>
              <w:t>Appendices</w:t>
            </w:r>
            <w:r w:rsidR="00757FB8">
              <w:tab/>
            </w:r>
            <w:r w:rsidR="00757FB8">
              <w:fldChar w:fldCharType="begin"/>
            </w:r>
            <w:r w:rsidR="00757FB8">
              <w:instrText xml:space="preserve"> PAGEREF _Toc256000101 \h </w:instrText>
            </w:r>
            <w:r w:rsidR="00757FB8">
              <w:fldChar w:fldCharType="separate"/>
            </w:r>
            <w:r w:rsidR="00757FB8">
              <w:t>7</w:t>
            </w:r>
            <w:r w:rsidR="00757FB8">
              <w:fldChar w:fldCharType="end"/>
            </w:r>
          </w:hyperlink>
        </w:p>
        <w:p w:rsidR="008A55CD" w:rsidRDefault="00757FB8" w:rsidP="006735AF">
          <w:pPr>
            <w:pStyle w:val="TOCHeading"/>
            <w:jc w:val="left"/>
          </w:pPr>
          <w:r>
            <w:fldChar w:fldCharType="end"/>
          </w:r>
        </w:p>
      </w:sdtContent>
    </w:sdt>
    <w:p w:rsidR="00F85EB3" w:rsidRDefault="00757FB8" w:rsidP="00F85EB3">
      <w:pPr>
        <w:pStyle w:val="ISMSHeading1"/>
      </w:pPr>
      <w:r>
        <w:br w:type="page"/>
      </w:r>
      <w:bookmarkStart w:id="0" w:name="_Toc256000084"/>
      <w:bookmarkStart w:id="1" w:name="_Toc256000066"/>
      <w:bookmarkStart w:id="2" w:name="_Toc256000006"/>
      <w:bookmarkStart w:id="3" w:name="_Toc256000038"/>
      <w:bookmarkStart w:id="4" w:name="_Toc256000019"/>
      <w:bookmarkStart w:id="5" w:name="_Toc256000000"/>
      <w:bookmarkStart w:id="6" w:name="_Toc481579526"/>
      <w:bookmarkStart w:id="7" w:name="_Toc498086473"/>
      <w:bookmarkStart w:id="8" w:name="_Toc498088545"/>
      <w:bookmarkStart w:id="9" w:name="_Toc524513665"/>
      <w:bookmarkStart w:id="10" w:name="_Toc1025079"/>
      <w:r>
        <w:lastRenderedPageBreak/>
        <w:t>Purpose</w:t>
      </w:r>
      <w:bookmarkEnd w:id="0"/>
      <w:bookmarkEnd w:id="1"/>
      <w:bookmarkEnd w:id="2"/>
      <w:bookmarkEnd w:id="3"/>
      <w:bookmarkEnd w:id="4"/>
      <w:bookmarkEnd w:id="5"/>
      <w:bookmarkEnd w:id="6"/>
      <w:bookmarkEnd w:id="7"/>
      <w:bookmarkEnd w:id="8"/>
      <w:bookmarkEnd w:id="9"/>
      <w:bookmarkEnd w:id="10"/>
    </w:p>
    <w:p w:rsidR="00F85EB3" w:rsidRDefault="00757FB8" w:rsidP="00203D50">
      <w:pPr>
        <w:pStyle w:val="ISMSNormal"/>
      </w:pPr>
      <w:r w:rsidRPr="00680918">
        <w:t xml:space="preserve">This document </w:t>
      </w:r>
      <w:r>
        <w:t>describes the procedure for controlling remote access to digital content within the TRE. This includes placing restrictions on the source of remote connections and ensuring that users are only given permission to access content that they are authorized to access.</w:t>
      </w:r>
    </w:p>
    <w:p w:rsidR="00F85EB3" w:rsidRDefault="007215D1" w:rsidP="00203D50">
      <w:pPr>
        <w:pStyle w:val="ISMSNormal"/>
      </w:pPr>
    </w:p>
    <w:p w:rsidR="00F85EB3" w:rsidRPr="00A04182" w:rsidRDefault="00757FB8" w:rsidP="00203D50">
      <w:pPr>
        <w:pStyle w:val="ISMSNormal"/>
      </w:pPr>
      <w:r>
        <w:t>The Trustworthy Research Environment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rsidR="00F85EB3" w:rsidRPr="00F64866" w:rsidRDefault="007215D1" w:rsidP="00203D50">
      <w:pPr>
        <w:pStyle w:val="ISMSNormal"/>
      </w:pPr>
    </w:p>
    <w:p w:rsidR="00F85EB3" w:rsidRDefault="00757FB8" w:rsidP="00F85EB3">
      <w:pPr>
        <w:pStyle w:val="ISMSHeading1"/>
      </w:pPr>
      <w:bookmarkStart w:id="11" w:name="_Toc256000085"/>
      <w:bookmarkStart w:id="12" w:name="_Toc256000067"/>
      <w:bookmarkStart w:id="13" w:name="_Toc256000007"/>
      <w:bookmarkStart w:id="14" w:name="_Toc256000039"/>
      <w:bookmarkStart w:id="15" w:name="_Toc256000020"/>
      <w:bookmarkStart w:id="16" w:name="_Toc256000001"/>
      <w:bookmarkStart w:id="17" w:name="_Toc481579527"/>
      <w:bookmarkStart w:id="18" w:name="_Toc498086474"/>
      <w:bookmarkStart w:id="19" w:name="_Toc498088546"/>
      <w:bookmarkStart w:id="20" w:name="_Toc524513666"/>
      <w:bookmarkStart w:id="21" w:name="_Toc1025080"/>
      <w:r>
        <w:t>Scope</w:t>
      </w:r>
      <w:bookmarkEnd w:id="11"/>
      <w:bookmarkEnd w:id="12"/>
      <w:bookmarkEnd w:id="13"/>
      <w:bookmarkEnd w:id="14"/>
      <w:bookmarkEnd w:id="15"/>
      <w:bookmarkEnd w:id="16"/>
      <w:bookmarkEnd w:id="17"/>
      <w:bookmarkEnd w:id="18"/>
      <w:bookmarkEnd w:id="19"/>
      <w:bookmarkEnd w:id="20"/>
      <w:bookmarkEnd w:id="21"/>
    </w:p>
    <w:p w:rsidR="00F85EB3" w:rsidRDefault="00757FB8" w:rsidP="00203D50">
      <w:pPr>
        <w:pStyle w:val="ISMSNormal"/>
      </w:pPr>
      <w:r w:rsidRPr="00B04057">
        <w:t>All TRE infrastructure including servers, virtual workstations, network devices and user end-points</w:t>
      </w:r>
    </w:p>
    <w:p w:rsidR="00F85EB3" w:rsidRDefault="007215D1" w:rsidP="00203D50">
      <w:pPr>
        <w:pStyle w:val="ISMSNormal"/>
      </w:pPr>
    </w:p>
    <w:p w:rsidR="00F85EB3" w:rsidRDefault="00757FB8" w:rsidP="00F85EB3">
      <w:pPr>
        <w:pStyle w:val="ISMSHeading1"/>
      </w:pPr>
      <w:bookmarkStart w:id="22" w:name="_Toc256000086"/>
      <w:bookmarkStart w:id="23" w:name="_Toc256000068"/>
      <w:bookmarkStart w:id="24" w:name="_Toc256000008"/>
      <w:bookmarkStart w:id="25" w:name="_Toc256000040"/>
      <w:bookmarkStart w:id="26" w:name="_Toc256000021"/>
      <w:bookmarkStart w:id="27" w:name="_Toc256000002"/>
      <w:bookmarkStart w:id="28" w:name="_Toc481579528"/>
      <w:bookmarkStart w:id="29" w:name="_Toc498086475"/>
      <w:bookmarkStart w:id="30" w:name="_Toc498088547"/>
      <w:bookmarkStart w:id="31" w:name="_Toc524513667"/>
      <w:bookmarkStart w:id="32" w:name="_Toc1025081"/>
      <w:r>
        <w:t>Responsibilities</w:t>
      </w:r>
      <w:bookmarkEnd w:id="22"/>
      <w:bookmarkEnd w:id="23"/>
      <w:bookmarkEnd w:id="24"/>
      <w:bookmarkEnd w:id="25"/>
      <w:bookmarkEnd w:id="26"/>
      <w:bookmarkEnd w:id="27"/>
      <w:bookmarkEnd w:id="28"/>
      <w:bookmarkEnd w:id="29"/>
      <w:bookmarkEnd w:id="30"/>
      <w:bookmarkEnd w:id="31"/>
      <w:bookmarkEnd w:id="32"/>
    </w:p>
    <w:p w:rsidR="00F85EB3" w:rsidRDefault="00757FB8" w:rsidP="00203D50">
      <w:pPr>
        <w:pStyle w:val="ISMSNormal"/>
      </w:pPr>
      <w:r>
        <w:t>TRE Operations are responsible for:</w:t>
      </w:r>
    </w:p>
    <w:p w:rsidR="00F85EB3" w:rsidRDefault="00757FB8" w:rsidP="00203D50">
      <w:pPr>
        <w:pStyle w:val="ListParagraph"/>
      </w:pPr>
      <w:r>
        <w:t xml:space="preserve">Receiving requests and sending notifications related to access control to TRE Project Users and TRE Staff. </w:t>
      </w:r>
    </w:p>
    <w:p w:rsidR="00F85EB3" w:rsidRDefault="00757FB8" w:rsidP="00203D50">
      <w:pPr>
        <w:pStyle w:val="ListParagraph"/>
      </w:pPr>
      <w:r>
        <w:t>Recording and checking information necessary for Information Security Manager (ISM) approval.</w:t>
      </w:r>
    </w:p>
    <w:p w:rsidR="00F85EB3" w:rsidRDefault="007215D1" w:rsidP="00203D50">
      <w:pPr>
        <w:pStyle w:val="ISMSNormal"/>
      </w:pPr>
    </w:p>
    <w:p w:rsidR="00F85EB3" w:rsidRDefault="00757FB8" w:rsidP="00203D50">
      <w:pPr>
        <w:pStyle w:val="ISMSNormal"/>
      </w:pPr>
      <w:r>
        <w:t>The Information Security Manager (ISM) is responsible for:</w:t>
      </w:r>
    </w:p>
    <w:p w:rsidR="00F85EB3" w:rsidRDefault="00757FB8" w:rsidP="00203D50">
      <w:pPr>
        <w:pStyle w:val="ListParagraph"/>
      </w:pPr>
      <w:r>
        <w:t>Approving changes to access control.</w:t>
      </w:r>
    </w:p>
    <w:p w:rsidR="00F85EB3" w:rsidRDefault="007215D1" w:rsidP="00203D50">
      <w:pPr>
        <w:pStyle w:val="ISMSNormal"/>
      </w:pPr>
    </w:p>
    <w:p w:rsidR="00F85EB3" w:rsidRDefault="00757FB8" w:rsidP="00203D50">
      <w:pPr>
        <w:pStyle w:val="ISMSNormal"/>
      </w:pPr>
      <w:r>
        <w:t>System Administrators are responsible for:</w:t>
      </w:r>
    </w:p>
    <w:p w:rsidR="00F85EB3" w:rsidRDefault="00757FB8" w:rsidP="00203D50">
      <w:pPr>
        <w:pStyle w:val="ListParagraph"/>
      </w:pPr>
      <w:r>
        <w:t>Implementing changes to access control.</w:t>
      </w:r>
    </w:p>
    <w:p w:rsidR="00F85EB3" w:rsidRDefault="007215D1" w:rsidP="00203D50">
      <w:pPr>
        <w:pStyle w:val="ISMSNormal"/>
      </w:pPr>
    </w:p>
    <w:p w:rsidR="00F85EB3" w:rsidRDefault="00757FB8" w:rsidP="00203D50">
      <w:pPr>
        <w:pStyle w:val="ISMSNormal"/>
      </w:pPr>
      <w:r>
        <w:t>Project Principal Investigators are responsible for:</w:t>
      </w:r>
    </w:p>
    <w:p w:rsidR="00F85EB3" w:rsidRPr="00816AF0" w:rsidRDefault="00757FB8" w:rsidP="00203D50">
      <w:pPr>
        <w:pStyle w:val="ListParagraph"/>
      </w:pPr>
      <w:r>
        <w:t>Informing TRE Operations of any changes to project users roles (for example, contract termination), such that access control should be changed.</w:t>
      </w:r>
    </w:p>
    <w:p w:rsidR="00F85EB3" w:rsidRDefault="007215D1" w:rsidP="00203D50">
      <w:pPr>
        <w:pStyle w:val="ISMSNormal"/>
      </w:pPr>
    </w:p>
    <w:p w:rsidR="00F85EB3" w:rsidRDefault="00757FB8" w:rsidP="00203D50">
      <w:pPr>
        <w:pStyle w:val="ISMSNormal"/>
      </w:pPr>
      <w:r>
        <w:t>Line Managers of TRE Staff are responsible for:</w:t>
      </w:r>
    </w:p>
    <w:p w:rsidR="00F85EB3" w:rsidRPr="00816AF0" w:rsidRDefault="00757FB8" w:rsidP="00203D50">
      <w:pPr>
        <w:pStyle w:val="ListParagraph"/>
      </w:pPr>
      <w:r>
        <w:t>Informing TRE Operations of any changes to staff roles (for example, contract termination), such that access control should be changed.</w:t>
      </w:r>
    </w:p>
    <w:p w:rsidR="00F85EB3" w:rsidRDefault="007215D1" w:rsidP="00203D50">
      <w:pPr>
        <w:pStyle w:val="ISMSNormal"/>
      </w:pPr>
    </w:p>
    <w:p w:rsidR="00F85EB3" w:rsidRDefault="00757FB8" w:rsidP="00F85EB3">
      <w:pPr>
        <w:pStyle w:val="ISMSHeading1"/>
      </w:pPr>
      <w:bookmarkStart w:id="33" w:name="_Toc256000087"/>
      <w:bookmarkStart w:id="34" w:name="_Toc256000069"/>
      <w:bookmarkStart w:id="35" w:name="_Toc256000009"/>
      <w:bookmarkStart w:id="36" w:name="_Toc256000041"/>
      <w:bookmarkStart w:id="37" w:name="_Toc256000022"/>
      <w:bookmarkStart w:id="38" w:name="_Toc256000003"/>
      <w:bookmarkStart w:id="39" w:name="_Toc481579529"/>
      <w:bookmarkStart w:id="40" w:name="_Toc498086476"/>
      <w:bookmarkStart w:id="41" w:name="_Toc498088548"/>
      <w:bookmarkStart w:id="42" w:name="_Toc524513668"/>
      <w:bookmarkStart w:id="43" w:name="_Toc1025082"/>
      <w:r>
        <w:t>Procedure</w:t>
      </w:r>
      <w:bookmarkEnd w:id="33"/>
      <w:bookmarkEnd w:id="34"/>
      <w:bookmarkEnd w:id="35"/>
      <w:bookmarkEnd w:id="36"/>
      <w:bookmarkEnd w:id="37"/>
      <w:bookmarkEnd w:id="38"/>
      <w:bookmarkEnd w:id="39"/>
      <w:bookmarkEnd w:id="40"/>
      <w:bookmarkEnd w:id="41"/>
      <w:bookmarkEnd w:id="42"/>
      <w:bookmarkEnd w:id="43"/>
    </w:p>
    <w:p w:rsidR="00F85EB3" w:rsidRDefault="00757FB8" w:rsidP="00203D50">
      <w:pPr>
        <w:pStyle w:val="ISMSNormal"/>
      </w:pPr>
      <w:r>
        <w:t>TRE Project Users can access virtual machines and the services that they host, and TRE Staff can access virtual machines and core infrastructure. This procedure is for controlling this access by managing four key areas: end-points, protocols, user accounts and security groups; each are described in the following sections.</w:t>
      </w:r>
    </w:p>
    <w:p w:rsidR="00F85EB3" w:rsidRDefault="007215D1" w:rsidP="00203D50">
      <w:pPr>
        <w:pStyle w:val="ISMSNormal"/>
      </w:pPr>
    </w:p>
    <w:p w:rsidR="00F85EB3" w:rsidRDefault="00757FB8" w:rsidP="00F85EB3">
      <w:pPr>
        <w:pStyle w:val="ISMSHeading2"/>
      </w:pPr>
      <w:bookmarkStart w:id="44" w:name="_Toc256000088"/>
      <w:bookmarkStart w:id="45" w:name="_Toc256000070"/>
      <w:bookmarkStart w:id="46" w:name="_Toc256000010"/>
      <w:bookmarkStart w:id="47" w:name="_Toc256000042"/>
      <w:bookmarkStart w:id="48" w:name="_Toc256000023"/>
      <w:bookmarkStart w:id="49" w:name="_Toc256000004"/>
      <w:bookmarkStart w:id="50" w:name="_Toc498086477"/>
      <w:bookmarkStart w:id="51" w:name="_Toc498088549"/>
      <w:bookmarkStart w:id="52" w:name="_Toc524513669"/>
      <w:bookmarkStart w:id="53" w:name="_Toc1025083"/>
      <w:r>
        <w:t>End-point control</w:t>
      </w:r>
      <w:bookmarkEnd w:id="44"/>
      <w:bookmarkEnd w:id="45"/>
      <w:bookmarkEnd w:id="46"/>
      <w:bookmarkEnd w:id="47"/>
      <w:bookmarkEnd w:id="48"/>
      <w:bookmarkEnd w:id="49"/>
      <w:bookmarkEnd w:id="50"/>
      <w:bookmarkEnd w:id="51"/>
      <w:bookmarkEnd w:id="52"/>
      <w:bookmarkEnd w:id="53"/>
    </w:p>
    <w:p w:rsidR="00F85EB3" w:rsidRDefault="00757FB8" w:rsidP="00203D50">
      <w:pPr>
        <w:pStyle w:val="ISMSNormal"/>
      </w:pPr>
      <w:r>
        <w:t xml:space="preserve">Any remote connections into the TRE must be restricted to be from a specific source. This significantly reduces the likelihood of a successful intrusion. There are three firewalls that block connections by </w:t>
      </w:r>
      <w:r>
        <w:lastRenderedPageBreak/>
        <w:t>default: the border firewall that is used to manage connections to the entire TRE infrastructure; the OpenStack firewall that is used to manage access to the OpenStack infrastructure; and guest firewalls that are used to manage access to single machines. This tiered structure provides a maximum level of security with the flexibility to secure different parts of the TRE according to policy. Users are only able to connect from machines with IP addresses added to a white list by System Administrators.</w:t>
      </w:r>
    </w:p>
    <w:p w:rsidR="00C243B9" w:rsidRPr="00C8232A" w:rsidRDefault="007215D1" w:rsidP="00203D50">
      <w:pPr>
        <w:pStyle w:val="ISMSNormal"/>
        <w:rPr>
          <w:lang w:val="en-GB"/>
        </w:rPr>
      </w:pPr>
    </w:p>
    <w:p w:rsidR="00F85EB3" w:rsidRPr="003B03D2" w:rsidRDefault="00757FB8" w:rsidP="00F85EB3">
      <w:pPr>
        <w:pStyle w:val="ISMSHeading3"/>
      </w:pPr>
      <w:bookmarkStart w:id="54" w:name="_Toc256000089"/>
      <w:bookmarkStart w:id="55" w:name="_Toc256000071"/>
      <w:bookmarkStart w:id="56" w:name="_Toc256000011"/>
      <w:bookmarkStart w:id="57" w:name="_Toc256000043"/>
      <w:bookmarkStart w:id="58" w:name="_Toc256000024"/>
      <w:bookmarkStart w:id="59" w:name="_Toc256000005"/>
      <w:bookmarkStart w:id="60" w:name="_Toc498086478"/>
      <w:bookmarkStart w:id="61" w:name="_Toc498088550"/>
      <w:bookmarkStart w:id="62" w:name="_Toc524513670"/>
      <w:bookmarkStart w:id="63" w:name="_Toc1025084"/>
      <w:r>
        <w:t>Project users</w:t>
      </w:r>
      <w:bookmarkEnd w:id="54"/>
      <w:bookmarkEnd w:id="55"/>
      <w:bookmarkEnd w:id="56"/>
      <w:bookmarkEnd w:id="57"/>
      <w:bookmarkEnd w:id="58"/>
      <w:bookmarkEnd w:id="59"/>
      <w:bookmarkEnd w:id="60"/>
      <w:bookmarkEnd w:id="61"/>
      <w:bookmarkEnd w:id="62"/>
      <w:bookmarkEnd w:id="63"/>
    </w:p>
    <w:p w:rsidR="00F85EB3" w:rsidRDefault="00757FB8" w:rsidP="00203D50">
      <w:pPr>
        <w:pStyle w:val="ISMSNormal"/>
      </w:pPr>
      <w:r>
        <w:t>Before a virtual machine or any project managed services can be remotely accessed by a project user, the following steps must be taken:</w:t>
      </w:r>
    </w:p>
    <w:p w:rsidR="00F85EB3" w:rsidRDefault="00757FB8" w:rsidP="00F85EB3">
      <w:pPr>
        <w:pStyle w:val="ISMSNormal"/>
        <w:numPr>
          <w:ilvl w:val="0"/>
          <w:numId w:val="8"/>
        </w:numPr>
        <w:spacing w:line="240" w:lineRule="auto"/>
      </w:pPr>
      <w:r>
        <w:t xml:space="preserve">Information about the remote client machine and the TRE virtual machine must be provided by the project Principal Investigator (PI). This information must include: </w:t>
      </w:r>
    </w:p>
    <w:p w:rsidR="00F85EB3" w:rsidRDefault="00757FB8" w:rsidP="00F85EB3">
      <w:pPr>
        <w:pStyle w:val="ISMSNormal"/>
        <w:numPr>
          <w:ilvl w:val="1"/>
          <w:numId w:val="8"/>
        </w:numPr>
        <w:spacing w:line="240" w:lineRule="auto"/>
      </w:pPr>
      <w:r>
        <w:t>The TRE Project ID</w:t>
      </w:r>
    </w:p>
    <w:p w:rsidR="00F85EB3" w:rsidRDefault="00757FB8" w:rsidP="00F85EB3">
      <w:pPr>
        <w:pStyle w:val="ISMSNormal"/>
        <w:numPr>
          <w:ilvl w:val="1"/>
          <w:numId w:val="8"/>
        </w:numPr>
        <w:spacing w:line="240" w:lineRule="auto"/>
      </w:pPr>
      <w:r>
        <w:t>The name of the virtual machine that the user will connect to</w:t>
      </w:r>
    </w:p>
    <w:p w:rsidR="00FD5DDB" w:rsidRDefault="00757FB8" w:rsidP="00F85EB3">
      <w:pPr>
        <w:pStyle w:val="ISMSNormal"/>
        <w:numPr>
          <w:ilvl w:val="1"/>
          <w:numId w:val="8"/>
        </w:numPr>
        <w:spacing w:line="240" w:lineRule="auto"/>
      </w:pPr>
      <w:r>
        <w:t>The port range that the user will connect to</w:t>
      </w:r>
    </w:p>
    <w:p w:rsidR="00F85EB3" w:rsidRDefault="00757FB8" w:rsidP="00F85EB3">
      <w:pPr>
        <w:pStyle w:val="ISMSNormal"/>
        <w:numPr>
          <w:ilvl w:val="1"/>
          <w:numId w:val="8"/>
        </w:numPr>
        <w:spacing w:line="240" w:lineRule="auto"/>
      </w:pPr>
      <w:r>
        <w:t>The IP addresses of the remote machines that the user will connect from</w:t>
      </w:r>
    </w:p>
    <w:p w:rsidR="00F85EB3" w:rsidRDefault="00757FB8" w:rsidP="00F85EB3">
      <w:pPr>
        <w:pStyle w:val="ISMSNormal"/>
        <w:numPr>
          <w:ilvl w:val="1"/>
          <w:numId w:val="8"/>
        </w:numPr>
        <w:spacing w:line="240" w:lineRule="auto"/>
      </w:pPr>
      <w:r>
        <w:t>The date after which the IP addresses should be allowed</w:t>
      </w:r>
    </w:p>
    <w:p w:rsidR="00F85EB3" w:rsidRDefault="00757FB8" w:rsidP="00F85EB3">
      <w:pPr>
        <w:pStyle w:val="ISMSNormal"/>
        <w:numPr>
          <w:ilvl w:val="1"/>
          <w:numId w:val="8"/>
        </w:numPr>
        <w:spacing w:line="240" w:lineRule="auto"/>
      </w:pPr>
      <w:r>
        <w:t>The date after which the IP addresses should be blocked</w:t>
      </w:r>
    </w:p>
    <w:p w:rsidR="00F85EB3" w:rsidRDefault="00757FB8" w:rsidP="00F85EB3">
      <w:pPr>
        <w:pStyle w:val="ISMSNormal"/>
        <w:numPr>
          <w:ilvl w:val="1"/>
          <w:numId w:val="8"/>
        </w:numPr>
        <w:spacing w:line="240" w:lineRule="auto"/>
      </w:pPr>
      <w:r>
        <w:t>For access to resources managed by the TRE, the full name and email address of the person that will connect</w:t>
      </w:r>
    </w:p>
    <w:p w:rsidR="00F85EB3" w:rsidRDefault="00757FB8" w:rsidP="00F85EB3">
      <w:pPr>
        <w:pStyle w:val="ISMSNormal"/>
        <w:numPr>
          <w:ilvl w:val="0"/>
          <w:numId w:val="8"/>
        </w:numPr>
        <w:spacing w:line="240" w:lineRule="auto"/>
      </w:pPr>
      <w:r>
        <w:t>TRE Operations will record connection details;</w:t>
      </w:r>
    </w:p>
    <w:p w:rsidR="00F85EB3" w:rsidRDefault="00757FB8" w:rsidP="00F85EB3">
      <w:pPr>
        <w:pStyle w:val="ISMSNormal"/>
        <w:numPr>
          <w:ilvl w:val="0"/>
          <w:numId w:val="8"/>
        </w:numPr>
        <w:spacing w:line="240" w:lineRule="auto"/>
      </w:pPr>
      <w:r>
        <w:t>The ISM will approve connection from the remote machine;</w:t>
      </w:r>
    </w:p>
    <w:p w:rsidR="00F85EB3" w:rsidRDefault="00757FB8" w:rsidP="00F85EB3">
      <w:pPr>
        <w:pStyle w:val="ISMSNormal"/>
        <w:numPr>
          <w:ilvl w:val="0"/>
          <w:numId w:val="8"/>
        </w:numPr>
        <w:spacing w:line="240" w:lineRule="auto"/>
      </w:pPr>
      <w:r>
        <w:t>At the start date, a System Administrator will update the firewall rulesets to allow connections from the remote machine.</w:t>
      </w:r>
    </w:p>
    <w:p w:rsidR="00F85EB3" w:rsidRDefault="007215D1" w:rsidP="00203D50">
      <w:pPr>
        <w:pStyle w:val="ISMSNormal"/>
      </w:pPr>
    </w:p>
    <w:p w:rsidR="00F85EB3" w:rsidRDefault="00757FB8" w:rsidP="00203D50">
      <w:pPr>
        <w:pStyle w:val="ISMSNormal"/>
      </w:pPr>
      <w:r>
        <w:t>System Administrators review the status of firewall rules and update the firewalls to block new connections from remote machines after their expiry date. Person details are only required for access to resources managed by the TRE, including SSH access to virtual machines. Person details are not required to provide access to services that are the responsibility of project staff, including web applications that are hosted on TRE virtual machines.</w:t>
      </w:r>
    </w:p>
    <w:p w:rsidR="00F85EB3" w:rsidRDefault="007215D1" w:rsidP="00203D50">
      <w:pPr>
        <w:pStyle w:val="ISMSNormal"/>
      </w:pPr>
    </w:p>
    <w:p w:rsidR="00F85EB3" w:rsidRDefault="00757FB8" w:rsidP="00F85EB3">
      <w:pPr>
        <w:pStyle w:val="ISMSHeading3"/>
      </w:pPr>
      <w:bookmarkStart w:id="64" w:name="_Toc256000090"/>
      <w:bookmarkStart w:id="65" w:name="_Toc256000072"/>
      <w:bookmarkStart w:id="66" w:name="_Toc256000055"/>
      <w:bookmarkStart w:id="67" w:name="_Toc256000044"/>
      <w:bookmarkStart w:id="68" w:name="_Toc256000025"/>
      <w:bookmarkStart w:id="69" w:name="_Toc498086479"/>
      <w:bookmarkStart w:id="70" w:name="_Toc498088551"/>
      <w:bookmarkStart w:id="71" w:name="_Toc524513671"/>
      <w:bookmarkStart w:id="72" w:name="_Toc1025085"/>
      <w:r>
        <w:t>TRE Staff</w:t>
      </w:r>
      <w:bookmarkEnd w:id="64"/>
      <w:bookmarkEnd w:id="65"/>
      <w:bookmarkEnd w:id="66"/>
      <w:bookmarkEnd w:id="67"/>
      <w:bookmarkEnd w:id="68"/>
      <w:bookmarkEnd w:id="69"/>
      <w:bookmarkEnd w:id="70"/>
      <w:bookmarkEnd w:id="71"/>
      <w:bookmarkEnd w:id="72"/>
    </w:p>
    <w:p w:rsidR="00F85EB3" w:rsidRDefault="00757FB8" w:rsidP="00203D50">
      <w:pPr>
        <w:pStyle w:val="ISMSNormal"/>
        <w:rPr>
          <w:lang w:val="en-GB"/>
        </w:rPr>
      </w:pPr>
      <w:r>
        <w:rPr>
          <w:lang w:val="en-GB"/>
        </w:rPr>
        <w:t xml:space="preserve">Before any virtual machines </w:t>
      </w:r>
      <w:r w:rsidRPr="007A5CD7">
        <w:rPr>
          <w:lang w:val="en-GB"/>
        </w:rPr>
        <w:t xml:space="preserve">can be remotely accessed by </w:t>
      </w:r>
      <w:r>
        <w:rPr>
          <w:lang w:val="en-GB"/>
        </w:rPr>
        <w:t>a member of TRE Staff (System Administrators or Content Checkers)</w:t>
      </w:r>
      <w:r w:rsidRPr="007A5CD7">
        <w:rPr>
          <w:lang w:val="en-GB"/>
        </w:rPr>
        <w:t>, th</w:t>
      </w:r>
      <w:r>
        <w:rPr>
          <w:lang w:val="en-GB"/>
        </w:rPr>
        <w:t>e following steps must be taken:</w:t>
      </w:r>
    </w:p>
    <w:p w:rsidR="00F85EB3" w:rsidRDefault="00757FB8" w:rsidP="00F85EB3">
      <w:pPr>
        <w:pStyle w:val="ISMSNormal"/>
        <w:numPr>
          <w:ilvl w:val="0"/>
          <w:numId w:val="10"/>
        </w:numPr>
        <w:spacing w:line="240" w:lineRule="auto"/>
        <w:rPr>
          <w:lang w:val="en-GB"/>
        </w:rPr>
      </w:pPr>
      <w:r>
        <w:rPr>
          <w:lang w:val="en-GB"/>
        </w:rPr>
        <w:t>The staff member must send the IP address of the remote client machine to TRE Operations;</w:t>
      </w:r>
    </w:p>
    <w:p w:rsidR="00F85EB3" w:rsidRPr="00E4352B" w:rsidRDefault="00757FB8" w:rsidP="00F85EB3">
      <w:pPr>
        <w:pStyle w:val="ISMSNormal"/>
        <w:numPr>
          <w:ilvl w:val="0"/>
          <w:numId w:val="10"/>
        </w:numPr>
        <w:spacing w:line="240" w:lineRule="auto"/>
        <w:rPr>
          <w:lang w:val="en-GB"/>
        </w:rPr>
      </w:pPr>
      <w:r>
        <w:rPr>
          <w:lang w:val="en-GB"/>
        </w:rPr>
        <w:t>TRE Operations will record the IP address;</w:t>
      </w:r>
    </w:p>
    <w:p w:rsidR="00F85EB3" w:rsidRDefault="00757FB8" w:rsidP="00F85EB3">
      <w:pPr>
        <w:pStyle w:val="ISMSNormal"/>
        <w:numPr>
          <w:ilvl w:val="0"/>
          <w:numId w:val="10"/>
        </w:numPr>
        <w:spacing w:line="240" w:lineRule="auto"/>
      </w:pPr>
      <w:r>
        <w:t>The ISM will approve connection from the remote machine;</w:t>
      </w:r>
    </w:p>
    <w:p w:rsidR="000D2B96" w:rsidRDefault="00757FB8" w:rsidP="000D2B96">
      <w:pPr>
        <w:pStyle w:val="ISMSNormal"/>
        <w:numPr>
          <w:ilvl w:val="0"/>
          <w:numId w:val="10"/>
        </w:numPr>
        <w:spacing w:line="240" w:lineRule="auto"/>
      </w:pPr>
      <w:r>
        <w:t>At the start date, a system administrator will update the firewall rulesets to allow connections from the remote machine.</w:t>
      </w:r>
    </w:p>
    <w:p w:rsidR="000D2B96" w:rsidRDefault="007215D1" w:rsidP="00993F20">
      <w:pPr>
        <w:pStyle w:val="ISMSNormal"/>
        <w:spacing w:line="240" w:lineRule="auto"/>
      </w:pPr>
    </w:p>
    <w:p w:rsidR="006015AA" w:rsidRDefault="00757FB8" w:rsidP="00993F20">
      <w:pPr>
        <w:pStyle w:val="ISMSNormal"/>
        <w:spacing w:line="240" w:lineRule="auto"/>
      </w:pPr>
      <w:r>
        <w:t>The core infrastructure can only be accessed by TRE Staff from the Secure Data Room, and for this type of access, no client IP addresses need to be provided.</w:t>
      </w:r>
    </w:p>
    <w:p w:rsidR="00F85EB3" w:rsidRDefault="007215D1" w:rsidP="00203D50">
      <w:pPr>
        <w:pStyle w:val="ISMSNormal"/>
      </w:pPr>
    </w:p>
    <w:p w:rsidR="00F85EB3" w:rsidRDefault="00757FB8" w:rsidP="00203D50">
      <w:pPr>
        <w:pStyle w:val="ISMSNormal"/>
      </w:pPr>
      <w:r>
        <w:t>System Administrators review the status of firewall rules and update the firewalls to block new connections from remote machines after their expiry date.</w:t>
      </w:r>
    </w:p>
    <w:p w:rsidR="00F85EB3" w:rsidRDefault="007215D1" w:rsidP="00203D50">
      <w:pPr>
        <w:pStyle w:val="ISMSNormal"/>
      </w:pPr>
    </w:p>
    <w:p w:rsidR="00F85EB3" w:rsidRDefault="00757FB8" w:rsidP="00203D50">
      <w:pPr>
        <w:pStyle w:val="ISMSNormal"/>
      </w:pPr>
      <w:r>
        <w:lastRenderedPageBreak/>
        <w:t>When a staff member has an unexpected change of circumstance such that their job role changes, it is the responsibility their Line Manager to inform TRE Operations. TRE Operations will then record a change to the expiry date of the connection rule, approval will be sought from the ISM and, when approval has been given, a System Administrator will update the firewalls to block new connections after the expiry date.</w:t>
      </w:r>
    </w:p>
    <w:p w:rsidR="00AB602F" w:rsidRDefault="007215D1" w:rsidP="00203D50">
      <w:pPr>
        <w:pStyle w:val="ISMSNormal"/>
      </w:pPr>
    </w:p>
    <w:p w:rsidR="00695A74" w:rsidRDefault="00757FB8" w:rsidP="00993F20">
      <w:pPr>
        <w:pStyle w:val="ISMSHeading2"/>
        <w:numPr>
          <w:ilvl w:val="2"/>
          <w:numId w:val="10"/>
        </w:numPr>
      </w:pPr>
      <w:bookmarkStart w:id="73" w:name="_Toc256000091"/>
      <w:bookmarkStart w:id="74" w:name="_Toc256000073"/>
      <w:r>
        <w:t>Isolation</w:t>
      </w:r>
      <w:bookmarkEnd w:id="73"/>
      <w:bookmarkEnd w:id="74"/>
    </w:p>
    <w:p w:rsidR="00E02BCF" w:rsidRPr="00993F20" w:rsidRDefault="00757FB8">
      <w:pPr>
        <w:pStyle w:val="ISMSNormal"/>
        <w:rPr>
          <w:lang w:val="en-GB"/>
        </w:rPr>
      </w:pPr>
      <w:r>
        <w:rPr>
          <w:lang w:val="en-GB"/>
        </w:rPr>
        <w:t>The TRE virtual machines are isolated from each other on the TRE internal network. It is not possible for project users to connect from one virtual machine to another using internal IP addresses. Connections can only be established from requested and approved IP addresses and ports. Isolation is tested after the initial setup of project virtual machines.</w:t>
      </w:r>
    </w:p>
    <w:p w:rsidR="00F85EB3" w:rsidRDefault="007215D1" w:rsidP="00203D50">
      <w:pPr>
        <w:pStyle w:val="ISMSNormal"/>
      </w:pPr>
    </w:p>
    <w:p w:rsidR="00F85EB3" w:rsidRDefault="00757FB8" w:rsidP="00F85EB3">
      <w:pPr>
        <w:pStyle w:val="ISMSHeading2"/>
      </w:pPr>
      <w:bookmarkStart w:id="75" w:name="_Toc256000092"/>
      <w:bookmarkStart w:id="76" w:name="_Toc256000074"/>
      <w:bookmarkStart w:id="77" w:name="_Toc256000056"/>
      <w:bookmarkStart w:id="78" w:name="_Toc256000045"/>
      <w:bookmarkStart w:id="79" w:name="_Toc256000026"/>
      <w:bookmarkStart w:id="80" w:name="_Toc498086480"/>
      <w:bookmarkStart w:id="81" w:name="_Toc498088552"/>
      <w:bookmarkStart w:id="82" w:name="_Toc524513672"/>
      <w:bookmarkStart w:id="83" w:name="_Toc1025086"/>
      <w:r w:rsidRPr="00A40E1A">
        <w:t>Protocol</w:t>
      </w:r>
      <w:bookmarkEnd w:id="75"/>
      <w:bookmarkEnd w:id="76"/>
      <w:bookmarkEnd w:id="77"/>
      <w:bookmarkEnd w:id="78"/>
      <w:bookmarkEnd w:id="79"/>
      <w:bookmarkEnd w:id="80"/>
      <w:bookmarkEnd w:id="81"/>
      <w:bookmarkEnd w:id="82"/>
      <w:bookmarkEnd w:id="83"/>
    </w:p>
    <w:p w:rsidR="00E7154E" w:rsidRDefault="00757FB8" w:rsidP="00203D50">
      <w:pPr>
        <w:pStyle w:val="ISMSNormal"/>
      </w:pPr>
      <w:r>
        <w:t>The TRE managed virtual machines and core infrastructure can only be accessed using Secure Shell. This is a widely accepted secure network protocol for accessing remote machines. Before a user can access the machines using SSH, they must send the public key of an RSA 2048 bit key pair in OpenSSH format to TRE Operations. This key will be recorded, and the user will only be able to remotely connect to virtual machines using the corresponding private key. The user must notify TRE Operations of any key changes, sending the corresponding public key. User can connect to the TRE using SSH with a desktop environment using the X2Go tool (</w:t>
      </w:r>
      <w:r w:rsidRPr="0015133F">
        <w:t>Connecting to Linux machines with X2Go</w:t>
      </w:r>
      <w:r>
        <w:t xml:space="preserve"> SOP).</w:t>
      </w:r>
    </w:p>
    <w:p w:rsidR="00E7154E" w:rsidRDefault="007215D1" w:rsidP="00203D50">
      <w:pPr>
        <w:pStyle w:val="ISMSNormal"/>
      </w:pPr>
    </w:p>
    <w:p w:rsidR="00B06C73" w:rsidRDefault="00757FB8" w:rsidP="00203D50">
      <w:pPr>
        <w:pStyle w:val="ISMSNormal"/>
      </w:pPr>
      <w:r>
        <w:t>The default method of accessing TRE unmanaged virtual machines is using Secure Shell. Additional methods may be established by project users.</w:t>
      </w:r>
    </w:p>
    <w:p w:rsidR="00F85EB3" w:rsidRDefault="007215D1" w:rsidP="00203D50">
      <w:pPr>
        <w:pStyle w:val="ISMSNormal"/>
      </w:pPr>
    </w:p>
    <w:p w:rsidR="00F85EB3" w:rsidRDefault="00757FB8" w:rsidP="00F85EB3">
      <w:pPr>
        <w:pStyle w:val="ISMSHeading2"/>
      </w:pPr>
      <w:bookmarkStart w:id="84" w:name="_Toc256000093"/>
      <w:bookmarkStart w:id="85" w:name="_Toc256000075"/>
      <w:bookmarkStart w:id="86" w:name="_Toc256000057"/>
      <w:bookmarkStart w:id="87" w:name="_Toc256000046"/>
      <w:bookmarkStart w:id="88" w:name="_Toc256000027"/>
      <w:bookmarkStart w:id="89" w:name="_Toc498086481"/>
      <w:bookmarkStart w:id="90" w:name="_Toc498088553"/>
      <w:bookmarkStart w:id="91" w:name="_Toc524513673"/>
      <w:bookmarkStart w:id="92" w:name="_Toc1025087"/>
      <w:r>
        <w:t>User Accounts</w:t>
      </w:r>
      <w:bookmarkEnd w:id="84"/>
      <w:bookmarkEnd w:id="85"/>
      <w:bookmarkEnd w:id="86"/>
      <w:bookmarkEnd w:id="87"/>
      <w:bookmarkEnd w:id="88"/>
      <w:bookmarkEnd w:id="89"/>
      <w:bookmarkEnd w:id="90"/>
      <w:bookmarkEnd w:id="91"/>
      <w:bookmarkEnd w:id="92"/>
    </w:p>
    <w:p w:rsidR="00F85EB3" w:rsidRDefault="00757FB8" w:rsidP="00F85EB3">
      <w:pPr>
        <w:pStyle w:val="ISMSHeading3"/>
      </w:pPr>
      <w:bookmarkStart w:id="93" w:name="_Toc256000094"/>
      <w:bookmarkStart w:id="94" w:name="_Toc256000076"/>
      <w:bookmarkStart w:id="95" w:name="_Toc256000058"/>
      <w:bookmarkStart w:id="96" w:name="_Toc256000047"/>
      <w:bookmarkStart w:id="97" w:name="_Toc256000028"/>
      <w:bookmarkStart w:id="98" w:name="_Toc498086482"/>
      <w:bookmarkStart w:id="99" w:name="_Toc498088554"/>
      <w:bookmarkStart w:id="100" w:name="_Toc524513674"/>
      <w:bookmarkStart w:id="101" w:name="_Toc1025088"/>
      <w:r>
        <w:t>Linux Virtual Machines</w:t>
      </w:r>
      <w:bookmarkEnd w:id="93"/>
      <w:bookmarkEnd w:id="94"/>
      <w:bookmarkEnd w:id="95"/>
      <w:bookmarkEnd w:id="96"/>
      <w:bookmarkEnd w:id="97"/>
      <w:bookmarkEnd w:id="98"/>
      <w:bookmarkEnd w:id="99"/>
      <w:bookmarkEnd w:id="100"/>
      <w:bookmarkEnd w:id="101"/>
    </w:p>
    <w:p w:rsidR="00F85EB3" w:rsidRPr="00515962" w:rsidRDefault="00757FB8" w:rsidP="00F85EB3">
      <w:pPr>
        <w:pStyle w:val="ISMSHeading4"/>
      </w:pPr>
      <w:bookmarkStart w:id="102" w:name="_Toc256000095"/>
      <w:bookmarkStart w:id="103" w:name="_Toc256000077"/>
      <w:bookmarkStart w:id="104" w:name="_Toc256000059"/>
      <w:bookmarkStart w:id="105" w:name="_Toc256000048"/>
      <w:bookmarkStart w:id="106" w:name="_Toc256000029"/>
      <w:bookmarkStart w:id="107" w:name="_Toc498086483"/>
      <w:bookmarkStart w:id="108" w:name="_Toc498088555"/>
      <w:bookmarkStart w:id="109" w:name="_Toc524513675"/>
      <w:bookmarkStart w:id="110" w:name="_Toc1025089"/>
      <w:r>
        <w:t>Project Users</w:t>
      </w:r>
      <w:bookmarkEnd w:id="102"/>
      <w:bookmarkEnd w:id="103"/>
      <w:bookmarkEnd w:id="104"/>
      <w:bookmarkEnd w:id="105"/>
      <w:bookmarkEnd w:id="106"/>
      <w:bookmarkEnd w:id="107"/>
      <w:bookmarkEnd w:id="108"/>
      <w:bookmarkEnd w:id="109"/>
      <w:bookmarkEnd w:id="110"/>
    </w:p>
    <w:p w:rsidR="00F85EB3" w:rsidRDefault="00757FB8" w:rsidP="00203D50">
      <w:pPr>
        <w:pStyle w:val="ISMSNormal"/>
        <w:rPr>
          <w:lang w:val="en-GB"/>
        </w:rPr>
      </w:pPr>
      <w:r>
        <w:rPr>
          <w:lang w:val="en-GB"/>
        </w:rPr>
        <w:t>Before a project user can connect to a Linux virtual machine, an account must be created using the following steps:</w:t>
      </w:r>
    </w:p>
    <w:p w:rsidR="00F85EB3" w:rsidRDefault="00757FB8" w:rsidP="00F85EB3">
      <w:pPr>
        <w:pStyle w:val="ISMSNormal"/>
        <w:numPr>
          <w:ilvl w:val="0"/>
          <w:numId w:val="9"/>
        </w:numPr>
        <w:spacing w:line="240" w:lineRule="auto"/>
        <w:rPr>
          <w:lang w:val="en-GB"/>
        </w:rPr>
      </w:pPr>
      <w:r>
        <w:rPr>
          <w:lang w:val="en-GB"/>
        </w:rPr>
        <w:t>The PI must provide the following information to TRE Operations for each account:</w:t>
      </w:r>
    </w:p>
    <w:p w:rsidR="00F85EB3" w:rsidRDefault="00757FB8" w:rsidP="00F85EB3">
      <w:pPr>
        <w:pStyle w:val="ISMSNormal"/>
        <w:numPr>
          <w:ilvl w:val="1"/>
          <w:numId w:val="9"/>
        </w:numPr>
        <w:spacing w:line="240" w:lineRule="auto"/>
        <w:rPr>
          <w:lang w:val="en-GB"/>
        </w:rPr>
      </w:pPr>
      <w:r>
        <w:rPr>
          <w:lang w:val="en-GB"/>
        </w:rPr>
        <w:t>The TRE Project ID;</w:t>
      </w:r>
    </w:p>
    <w:p w:rsidR="00F85EB3" w:rsidRPr="0064772E" w:rsidRDefault="00757FB8" w:rsidP="00F85EB3">
      <w:pPr>
        <w:pStyle w:val="ISMSNormal"/>
        <w:numPr>
          <w:ilvl w:val="1"/>
          <w:numId w:val="9"/>
        </w:numPr>
        <w:spacing w:line="240" w:lineRule="auto"/>
        <w:rPr>
          <w:lang w:val="en-GB"/>
        </w:rPr>
      </w:pPr>
      <w:r>
        <w:rPr>
          <w:lang w:val="en-GB"/>
        </w:rPr>
        <w:t>The name of the virtual machine on which the account should be created;</w:t>
      </w:r>
    </w:p>
    <w:p w:rsidR="00F85EB3" w:rsidRDefault="00757FB8" w:rsidP="00F85EB3">
      <w:pPr>
        <w:pStyle w:val="ISMSNormal"/>
        <w:numPr>
          <w:ilvl w:val="1"/>
          <w:numId w:val="9"/>
        </w:numPr>
        <w:spacing w:line="240" w:lineRule="auto"/>
        <w:rPr>
          <w:lang w:val="en-GB"/>
        </w:rPr>
      </w:pPr>
      <w:r>
        <w:rPr>
          <w:lang w:val="en-GB"/>
        </w:rPr>
        <w:t>The date the account should be activated;</w:t>
      </w:r>
    </w:p>
    <w:p w:rsidR="00F85EB3" w:rsidRDefault="00757FB8" w:rsidP="00F85EB3">
      <w:pPr>
        <w:pStyle w:val="ISMSNormal"/>
        <w:numPr>
          <w:ilvl w:val="1"/>
          <w:numId w:val="9"/>
        </w:numPr>
        <w:spacing w:line="240" w:lineRule="auto"/>
        <w:rPr>
          <w:lang w:val="en-GB"/>
        </w:rPr>
      </w:pPr>
      <w:r>
        <w:rPr>
          <w:lang w:val="en-GB"/>
        </w:rPr>
        <w:t>The date the account should be expired;</w:t>
      </w:r>
    </w:p>
    <w:p w:rsidR="00F85EB3" w:rsidRDefault="00757FB8" w:rsidP="00F85EB3">
      <w:pPr>
        <w:pStyle w:val="ISMSNormal"/>
        <w:numPr>
          <w:ilvl w:val="1"/>
          <w:numId w:val="9"/>
        </w:numPr>
        <w:spacing w:line="240" w:lineRule="auto"/>
        <w:rPr>
          <w:lang w:val="en-GB"/>
        </w:rPr>
      </w:pPr>
      <w:r>
        <w:rPr>
          <w:lang w:val="en-GB"/>
        </w:rPr>
        <w:t>The full name of the person that will use the account;</w:t>
      </w:r>
    </w:p>
    <w:p w:rsidR="00F85EB3" w:rsidRDefault="00757FB8" w:rsidP="00F85EB3">
      <w:pPr>
        <w:pStyle w:val="ISMSNormal"/>
        <w:numPr>
          <w:ilvl w:val="1"/>
          <w:numId w:val="9"/>
        </w:numPr>
        <w:spacing w:line="240" w:lineRule="auto"/>
        <w:rPr>
          <w:lang w:val="en-GB"/>
        </w:rPr>
      </w:pPr>
      <w:r>
        <w:rPr>
          <w:lang w:val="en-GB"/>
        </w:rPr>
        <w:t>The email address of the person that will use the account;</w:t>
      </w:r>
    </w:p>
    <w:p w:rsidR="0064698F" w:rsidRDefault="00757FB8" w:rsidP="00F85EB3">
      <w:pPr>
        <w:pStyle w:val="ISMSNormal"/>
        <w:numPr>
          <w:ilvl w:val="1"/>
          <w:numId w:val="9"/>
        </w:numPr>
        <w:spacing w:line="240" w:lineRule="auto"/>
        <w:rPr>
          <w:lang w:val="en-GB"/>
        </w:rPr>
      </w:pPr>
      <w:r>
        <w:rPr>
          <w:lang w:val="en-GB"/>
        </w:rPr>
        <w:t>Whether the user requires elevated permissions.</w:t>
      </w:r>
    </w:p>
    <w:p w:rsidR="00F85EB3" w:rsidRDefault="00757FB8" w:rsidP="00F85EB3">
      <w:pPr>
        <w:pStyle w:val="ISMSNormal"/>
        <w:numPr>
          <w:ilvl w:val="0"/>
          <w:numId w:val="9"/>
        </w:numPr>
        <w:spacing w:line="240" w:lineRule="auto"/>
        <w:rPr>
          <w:lang w:val="en-GB"/>
        </w:rPr>
      </w:pPr>
      <w:r>
        <w:rPr>
          <w:lang w:val="en-GB"/>
        </w:rPr>
        <w:t>TRE Operations will record the information provided by the PI;</w:t>
      </w:r>
    </w:p>
    <w:p w:rsidR="00F85EB3" w:rsidRDefault="00757FB8" w:rsidP="00F85EB3">
      <w:pPr>
        <w:pStyle w:val="ISMSNormal"/>
        <w:numPr>
          <w:ilvl w:val="0"/>
          <w:numId w:val="9"/>
        </w:numPr>
        <w:spacing w:line="240" w:lineRule="auto"/>
        <w:rPr>
          <w:lang w:val="en-GB"/>
        </w:rPr>
      </w:pPr>
      <w:r>
        <w:rPr>
          <w:lang w:val="en-GB"/>
        </w:rPr>
        <w:t>The ISM will approve the creation of the account;</w:t>
      </w:r>
    </w:p>
    <w:p w:rsidR="00F85EB3" w:rsidRDefault="00757FB8" w:rsidP="00F85EB3">
      <w:pPr>
        <w:pStyle w:val="ISMSNormal"/>
        <w:numPr>
          <w:ilvl w:val="0"/>
          <w:numId w:val="9"/>
        </w:numPr>
        <w:spacing w:line="240" w:lineRule="auto"/>
        <w:rPr>
          <w:lang w:val="en-GB"/>
        </w:rPr>
      </w:pPr>
      <w:r>
        <w:rPr>
          <w:lang w:val="en-GB"/>
        </w:rPr>
        <w:t>A System Administrator will create the Linux account on the virtual machine, set the expiry date and activate the account at the start date.</w:t>
      </w:r>
    </w:p>
    <w:p w:rsidR="00F85EB3" w:rsidRDefault="007215D1" w:rsidP="00203D50">
      <w:pPr>
        <w:pStyle w:val="ISMSNormal"/>
        <w:rPr>
          <w:lang w:val="en-GB"/>
        </w:rPr>
      </w:pPr>
    </w:p>
    <w:p w:rsidR="00F85EB3" w:rsidRPr="006070BC" w:rsidRDefault="00757FB8" w:rsidP="00203D50">
      <w:pPr>
        <w:pStyle w:val="ISMSNormal"/>
        <w:rPr>
          <w:b/>
        </w:rPr>
      </w:pPr>
      <w:r>
        <w:t>Before each account is created, TRE Operations will ensure that there is a record for the account user in Q-Pulse, the user’s training meets requirements and all necessary agreements have been received.</w:t>
      </w:r>
    </w:p>
    <w:p w:rsidR="00F85EB3" w:rsidRDefault="007215D1" w:rsidP="00203D50">
      <w:pPr>
        <w:pStyle w:val="ISMSNormal"/>
      </w:pPr>
    </w:p>
    <w:p w:rsidR="00F85EB3" w:rsidRDefault="00757FB8" w:rsidP="00203D50">
      <w:pPr>
        <w:pStyle w:val="ISMSNormal"/>
      </w:pPr>
      <w:r>
        <w:t>The first time a Linux account is created for a user, a unique username, user ID (UID) and group ID (GID) are assigned to this user and recorded alongside the user’s SSH public key (see section 4.2) in the Linux User Register. If accounts are required for the same user on different virtual machines, the same username, UID, GID and public key are used. Project user UIDs and GIDs start at 10000; IDs below this value are for TRE staff and system groups.</w:t>
      </w:r>
    </w:p>
    <w:p w:rsidR="00F85EB3" w:rsidRDefault="007215D1" w:rsidP="00203D50">
      <w:pPr>
        <w:pStyle w:val="ISMSNormal"/>
      </w:pPr>
    </w:p>
    <w:p w:rsidR="00F85EB3" w:rsidRDefault="00757FB8" w:rsidP="00203D50">
      <w:pPr>
        <w:pStyle w:val="ISMSNormal"/>
      </w:pPr>
      <w:r>
        <w:t>TRE Operations regularly review the status of the accounts and send expiry warnings to users of accounts that are due to expire.</w:t>
      </w:r>
    </w:p>
    <w:p w:rsidR="00F85EB3" w:rsidRPr="0064772E" w:rsidRDefault="007215D1" w:rsidP="00203D50">
      <w:pPr>
        <w:pStyle w:val="ISMSNormal"/>
        <w:rPr>
          <w:lang w:val="en-GB"/>
        </w:rPr>
      </w:pPr>
    </w:p>
    <w:p w:rsidR="00F85EB3" w:rsidRDefault="00757FB8" w:rsidP="00F85EB3">
      <w:pPr>
        <w:pStyle w:val="ISMSHeading4"/>
      </w:pPr>
      <w:bookmarkStart w:id="111" w:name="_Toc256000096"/>
      <w:bookmarkStart w:id="112" w:name="_Toc256000078"/>
      <w:bookmarkStart w:id="113" w:name="_Toc256000060"/>
      <w:bookmarkStart w:id="114" w:name="_Toc256000049"/>
      <w:bookmarkStart w:id="115" w:name="_Toc256000030"/>
      <w:bookmarkStart w:id="116" w:name="_Toc498086484"/>
      <w:bookmarkStart w:id="117" w:name="_Toc498088556"/>
      <w:bookmarkStart w:id="118" w:name="_Toc524513676"/>
      <w:bookmarkStart w:id="119" w:name="_Toc1025090"/>
      <w:r>
        <w:t>Administrators and content checkers</w:t>
      </w:r>
      <w:bookmarkEnd w:id="111"/>
      <w:bookmarkEnd w:id="112"/>
      <w:bookmarkEnd w:id="113"/>
      <w:bookmarkEnd w:id="114"/>
      <w:bookmarkEnd w:id="115"/>
      <w:bookmarkEnd w:id="116"/>
      <w:bookmarkEnd w:id="117"/>
      <w:bookmarkEnd w:id="118"/>
      <w:bookmarkEnd w:id="119"/>
    </w:p>
    <w:p w:rsidR="00F85EB3" w:rsidRDefault="00757FB8" w:rsidP="00203D50">
      <w:pPr>
        <w:pStyle w:val="ISMSNormal"/>
        <w:rPr>
          <w:lang w:val="en-GB"/>
        </w:rPr>
      </w:pPr>
      <w:r>
        <w:rPr>
          <w:lang w:val="en-GB"/>
        </w:rPr>
        <w:t>User accounts must be created on each virtual machine for each member of TRE Staff that is a System Administrator or Content Checker at the VM start date. The list of staff with these roles can be found in the TRE Staff Roles Register. The ISM must approve the creation of these accounts. Each administrator is granted sudo privileges to enable full administration of the VM.</w:t>
      </w:r>
    </w:p>
    <w:p w:rsidR="00F85EB3" w:rsidRDefault="007215D1" w:rsidP="00203D50">
      <w:pPr>
        <w:pStyle w:val="ISMSNormal"/>
      </w:pPr>
    </w:p>
    <w:p w:rsidR="00F85EB3" w:rsidRDefault="00757FB8" w:rsidP="00203D50">
      <w:pPr>
        <w:pStyle w:val="ISMSNormal"/>
      </w:pPr>
      <w:r>
        <w:t>System administrators regularly review the accounts and deactivate accounts on the expiry date. Linux accounts are never deleted to ensure a full audit trail. TRE Operations send Principal Investigators and account users notification when accounts have expired.</w:t>
      </w:r>
    </w:p>
    <w:p w:rsidR="00F85EB3" w:rsidRPr="00186EAA" w:rsidRDefault="007215D1" w:rsidP="00203D50">
      <w:pPr>
        <w:pStyle w:val="ISMSNormal"/>
        <w:rPr>
          <w:lang w:val="en-GB"/>
        </w:rPr>
      </w:pPr>
    </w:p>
    <w:p w:rsidR="00F85EB3" w:rsidRDefault="00757FB8" w:rsidP="00F85EB3">
      <w:pPr>
        <w:pStyle w:val="ISMSHeading2"/>
      </w:pPr>
      <w:bookmarkStart w:id="120" w:name="_Toc256000097"/>
      <w:bookmarkStart w:id="121" w:name="_Toc256000079"/>
      <w:bookmarkStart w:id="122" w:name="_Toc256000061"/>
      <w:bookmarkStart w:id="123" w:name="_Toc256000050"/>
      <w:bookmarkStart w:id="124" w:name="_Toc256000031"/>
      <w:bookmarkStart w:id="125" w:name="_Toc256000012"/>
      <w:bookmarkStart w:id="126" w:name="_Toc498086485"/>
      <w:bookmarkStart w:id="127" w:name="_Toc498088557"/>
      <w:bookmarkStart w:id="128" w:name="_Toc524513677"/>
      <w:bookmarkStart w:id="129" w:name="_Toc1025091"/>
      <w:r w:rsidRPr="00735D72">
        <w:t>Security Groups</w:t>
      </w:r>
      <w:bookmarkEnd w:id="120"/>
      <w:bookmarkEnd w:id="121"/>
      <w:bookmarkEnd w:id="122"/>
      <w:bookmarkEnd w:id="123"/>
      <w:bookmarkEnd w:id="124"/>
      <w:bookmarkEnd w:id="125"/>
      <w:bookmarkEnd w:id="126"/>
      <w:bookmarkEnd w:id="127"/>
      <w:bookmarkEnd w:id="128"/>
      <w:bookmarkEnd w:id="129"/>
    </w:p>
    <w:p w:rsidR="00F85EB3" w:rsidRDefault="00757FB8" w:rsidP="00F85EB3">
      <w:pPr>
        <w:pStyle w:val="ISMSHeading3"/>
      </w:pPr>
      <w:bookmarkStart w:id="130" w:name="_Toc256000098"/>
      <w:bookmarkStart w:id="131" w:name="_Toc256000080"/>
      <w:bookmarkStart w:id="132" w:name="_Toc256000062"/>
      <w:bookmarkStart w:id="133" w:name="_Toc256000051"/>
      <w:bookmarkStart w:id="134" w:name="_Toc256000032"/>
      <w:bookmarkStart w:id="135" w:name="_Toc256000013"/>
      <w:bookmarkStart w:id="136" w:name="_Toc498086486"/>
      <w:bookmarkStart w:id="137" w:name="_Toc498088558"/>
      <w:bookmarkStart w:id="138" w:name="_Toc524513678"/>
      <w:bookmarkStart w:id="139" w:name="_Toc1025092"/>
      <w:r>
        <w:t>Linux Virtual Machines</w:t>
      </w:r>
      <w:bookmarkEnd w:id="130"/>
      <w:bookmarkEnd w:id="131"/>
      <w:bookmarkEnd w:id="132"/>
      <w:bookmarkEnd w:id="133"/>
      <w:bookmarkEnd w:id="134"/>
      <w:bookmarkEnd w:id="135"/>
      <w:bookmarkEnd w:id="136"/>
      <w:bookmarkEnd w:id="137"/>
      <w:bookmarkEnd w:id="138"/>
      <w:bookmarkEnd w:id="139"/>
    </w:p>
    <w:p w:rsidR="00F85EB3" w:rsidRDefault="00757FB8" w:rsidP="00203D50">
      <w:pPr>
        <w:pStyle w:val="ISMSNormal"/>
      </w:pPr>
      <w:r>
        <w:t>Each TRE user has exclusive access to a personal folder on each virtual machine. In addition, there are three security groups that determine the permissions of users for other folders:</w:t>
      </w:r>
    </w:p>
    <w:p w:rsidR="00F85EB3" w:rsidRDefault="007215D1" w:rsidP="00203D50">
      <w:pPr>
        <w:pStyle w:val="ISMSNormal"/>
      </w:pPr>
    </w:p>
    <w:p w:rsidR="00F85EB3" w:rsidRDefault="00757FB8" w:rsidP="00203D50">
      <w:pPr>
        <w:pStyle w:val="ISMSNormal"/>
      </w:pPr>
      <w:bookmarkStart w:id="140" w:name="_Toc256000033"/>
      <w:bookmarkStart w:id="141" w:name="_Toc256000014"/>
      <w:bookmarkStart w:id="142" w:name="_Toc498086487"/>
      <w:bookmarkStart w:id="143" w:name="_Toc498088559"/>
      <w:r>
        <w:rPr>
          <w:b/>
        </w:rPr>
        <w:t>p</w:t>
      </w:r>
      <w:r w:rsidRPr="00BB13E9">
        <w:rPr>
          <w:b/>
        </w:rPr>
        <w:t>roject</w:t>
      </w:r>
      <w:bookmarkEnd w:id="140"/>
      <w:bookmarkEnd w:id="141"/>
      <w:bookmarkEnd w:id="142"/>
      <w:bookmarkEnd w:id="143"/>
      <w:r>
        <w:rPr>
          <w:b/>
        </w:rPr>
        <w:t xml:space="preserve"> - </w:t>
      </w:r>
      <w:r>
        <w:t>TRE project users are a member of this group. This provides full permissions to a shared folder.</w:t>
      </w:r>
    </w:p>
    <w:p w:rsidR="00F85EB3" w:rsidRDefault="007215D1" w:rsidP="00203D50">
      <w:pPr>
        <w:pStyle w:val="ISMSNormal"/>
      </w:pPr>
    </w:p>
    <w:p w:rsidR="00F85EB3" w:rsidRDefault="00757FB8" w:rsidP="00203D50">
      <w:pPr>
        <w:pStyle w:val="ISMSNormal"/>
      </w:pPr>
      <w:bookmarkStart w:id="144" w:name="_Toc256000034"/>
      <w:bookmarkStart w:id="145" w:name="_Toc256000015"/>
      <w:bookmarkStart w:id="146" w:name="_Toc498086488"/>
      <w:bookmarkStart w:id="147" w:name="_Toc498088560"/>
      <w:r>
        <w:rPr>
          <w:b/>
        </w:rPr>
        <w:t>c</w:t>
      </w:r>
      <w:r w:rsidRPr="00BB13E9">
        <w:rPr>
          <w:b/>
        </w:rPr>
        <w:t>hecker</w:t>
      </w:r>
      <w:bookmarkEnd w:id="144"/>
      <w:bookmarkEnd w:id="145"/>
      <w:bookmarkEnd w:id="146"/>
      <w:bookmarkEnd w:id="147"/>
      <w:r>
        <w:rPr>
          <w:b/>
        </w:rPr>
        <w:t xml:space="preserve"> - </w:t>
      </w:r>
      <w:r>
        <w:t>TRE content checkers are members of this group. Each virtual machine has restricted folders for importing and exporting content. Members of this group have read only permissions for content in these folders.</w:t>
      </w:r>
    </w:p>
    <w:p w:rsidR="002816EE" w:rsidRDefault="007215D1" w:rsidP="00203D50">
      <w:pPr>
        <w:pStyle w:val="ISMSNormal"/>
      </w:pPr>
    </w:p>
    <w:p w:rsidR="002816EE" w:rsidRPr="00505E67" w:rsidRDefault="00757FB8" w:rsidP="00203D50">
      <w:pPr>
        <w:pStyle w:val="ISMSNormal"/>
      </w:pPr>
      <w:r w:rsidRPr="00993F20">
        <w:rPr>
          <w:rFonts w:asciiTheme="minorHAnsi" w:hAnsiTheme="minorHAnsi" w:cstheme="minorHAnsi"/>
          <w:b/>
          <w:color w:val="323232"/>
          <w:szCs w:val="22"/>
        </w:rPr>
        <w:t>wheel</w:t>
      </w:r>
      <w:r w:rsidRPr="00993F20">
        <w:rPr>
          <w:rFonts w:asciiTheme="minorHAnsi" w:hAnsiTheme="minorHAnsi" w:cstheme="minorHAnsi"/>
          <w:b/>
          <w:szCs w:val="22"/>
        </w:rPr>
        <w:t xml:space="preserve"> -</w:t>
      </w:r>
      <w:r>
        <w:t xml:space="preserve"> TRE project users that require elevated permissions are added to this group.</w:t>
      </w:r>
    </w:p>
    <w:p w:rsidR="00F85EB3" w:rsidRDefault="007215D1" w:rsidP="00203D50">
      <w:pPr>
        <w:pStyle w:val="ISMSNormal"/>
      </w:pPr>
    </w:p>
    <w:p w:rsidR="00F85EB3" w:rsidRDefault="00757FB8" w:rsidP="00F85EB3">
      <w:pPr>
        <w:pStyle w:val="ISMSHeading2"/>
      </w:pPr>
      <w:bookmarkStart w:id="148" w:name="_Toc256000099"/>
      <w:bookmarkStart w:id="149" w:name="_Toc256000081"/>
      <w:bookmarkStart w:id="150" w:name="_Toc256000063"/>
      <w:bookmarkStart w:id="151" w:name="_Toc256000052"/>
      <w:bookmarkStart w:id="152" w:name="_Toc256000035"/>
      <w:bookmarkStart w:id="153" w:name="_Toc256000016"/>
      <w:bookmarkStart w:id="154" w:name="_Toc498086489"/>
      <w:bookmarkStart w:id="155" w:name="_Toc498088561"/>
      <w:bookmarkStart w:id="156" w:name="_Toc524513679"/>
      <w:bookmarkStart w:id="157" w:name="_Toc1025093"/>
      <w:r>
        <w:t>Exceptions</w:t>
      </w:r>
      <w:bookmarkEnd w:id="148"/>
      <w:bookmarkEnd w:id="149"/>
      <w:bookmarkEnd w:id="150"/>
      <w:bookmarkEnd w:id="151"/>
      <w:bookmarkEnd w:id="152"/>
      <w:bookmarkEnd w:id="153"/>
      <w:bookmarkEnd w:id="154"/>
      <w:bookmarkEnd w:id="155"/>
      <w:bookmarkEnd w:id="156"/>
      <w:bookmarkEnd w:id="157"/>
    </w:p>
    <w:p w:rsidR="00F85EB3" w:rsidRDefault="00757FB8" w:rsidP="00203D50">
      <w:pPr>
        <w:pStyle w:val="ISMSNormal"/>
        <w:rPr>
          <w:lang w:val="en-GB"/>
        </w:rPr>
      </w:pPr>
      <w:r>
        <w:rPr>
          <w:lang w:val="en-GB"/>
        </w:rPr>
        <w:t xml:space="preserve">When a TRE user has </w:t>
      </w:r>
      <w:r w:rsidRPr="006125DD">
        <w:rPr>
          <w:lang w:val="en-GB"/>
        </w:rPr>
        <w:t>an unexpected change of circumstance, for example their job role changes</w:t>
      </w:r>
      <w:r>
        <w:rPr>
          <w:lang w:val="en-GB"/>
        </w:rPr>
        <w:t xml:space="preserve">, it is important that TRE Operations are informed as soon as possible so that changes can be made to access control. </w:t>
      </w:r>
      <w:r w:rsidRPr="006125DD">
        <w:rPr>
          <w:lang w:val="en-GB"/>
        </w:rPr>
        <w:t>TRE Operations will then record a change to the</w:t>
      </w:r>
      <w:r>
        <w:rPr>
          <w:lang w:val="en-GB"/>
        </w:rPr>
        <w:t xml:space="preserve"> expiry date of any approved connections and virtual machine accounts associated with the user. For TRE Staff, TRE Operations will update the TRE Staff Roles Register accordingly. When approval of the change has been given by the ISM</w:t>
      </w:r>
      <w:r w:rsidRPr="006125DD">
        <w:rPr>
          <w:lang w:val="en-GB"/>
        </w:rPr>
        <w:t>, a system administrator will update the firewalls to block new connections after t</w:t>
      </w:r>
      <w:r>
        <w:rPr>
          <w:lang w:val="en-GB"/>
        </w:rPr>
        <w:t>he expiry date and set new expiry dates for the virtual machine accounts.</w:t>
      </w:r>
    </w:p>
    <w:p w:rsidR="00F85EB3" w:rsidRPr="0016314F" w:rsidRDefault="00757FB8" w:rsidP="00203D50">
      <w:pPr>
        <w:autoSpaceDE w:val="0"/>
        <w:autoSpaceDN w:val="0"/>
        <w:adjustRightInd w:val="0"/>
        <w:jc w:val="both"/>
      </w:pPr>
      <w:r>
        <w:lastRenderedPageBreak/>
        <w:t xml:space="preserve">For Project Users, </w:t>
      </w:r>
      <w:r w:rsidRPr="006125DD">
        <w:t xml:space="preserve">it is the responsibility of the project </w:t>
      </w:r>
      <w:r>
        <w:t>PI</w:t>
      </w:r>
      <w:r w:rsidRPr="006125DD">
        <w:t xml:space="preserve"> to</w:t>
      </w:r>
      <w:r>
        <w:t xml:space="preserve"> inform TRE Operations. It is the responsibility of Line Managers to send notification of changes for TRE staff.</w:t>
      </w:r>
    </w:p>
    <w:p w:rsidR="00F85EB3" w:rsidRDefault="007215D1" w:rsidP="00203D50">
      <w:pPr>
        <w:pStyle w:val="ISMSNormal"/>
      </w:pPr>
    </w:p>
    <w:p w:rsidR="00F85EB3" w:rsidRDefault="00757FB8" w:rsidP="00F85EB3">
      <w:pPr>
        <w:pStyle w:val="ISMSHeading1"/>
      </w:pPr>
      <w:bookmarkStart w:id="158" w:name="_Toc256000100"/>
      <w:bookmarkStart w:id="159" w:name="_Toc256000082"/>
      <w:bookmarkStart w:id="160" w:name="_Toc256000064"/>
      <w:bookmarkStart w:id="161" w:name="_Toc256000053"/>
      <w:bookmarkStart w:id="162" w:name="_Toc256000036"/>
      <w:bookmarkStart w:id="163" w:name="_Toc256000017"/>
      <w:bookmarkStart w:id="164" w:name="_Toc481579530"/>
      <w:bookmarkStart w:id="165" w:name="_Toc498086490"/>
      <w:bookmarkStart w:id="166" w:name="_Toc498088562"/>
      <w:bookmarkStart w:id="167" w:name="_Toc524513680"/>
      <w:bookmarkStart w:id="168" w:name="_Toc1025094"/>
      <w:r>
        <w:t>Cross-referenced ISMS Documents</w:t>
      </w:r>
      <w:bookmarkEnd w:id="158"/>
      <w:bookmarkEnd w:id="159"/>
      <w:bookmarkEnd w:id="160"/>
      <w:bookmarkEnd w:id="161"/>
      <w:bookmarkEnd w:id="162"/>
      <w:bookmarkEnd w:id="163"/>
      <w:bookmarkEnd w:id="164"/>
      <w:bookmarkEnd w:id="165"/>
      <w:bookmarkEnd w:id="166"/>
      <w:bookmarkEnd w:id="167"/>
      <w:bookmarkEnd w:id="168"/>
    </w:p>
    <w:sdt>
      <w:sdtPr>
        <w:tag w:val="QPulse_DocRelatedDocuments"/>
        <w:id w:val="1847589156"/>
        <w:lock w:val="contentLocked"/>
      </w:sdtPr>
      <w:sdtEndPr/>
      <w:sdtContent>
        <w:p w:rsidR="00F85EB3" w:rsidRDefault="007215D1" w:rsidP="00203D50"/>
        <w:tbl>
          <w:tblPr>
            <w:tblStyle w:val="TableProfessional"/>
            <w:tblW w:w="0" w:type="auto"/>
            <w:tblLayout w:type="fixed"/>
            <w:tblLook w:val="04A0" w:firstRow="1" w:lastRow="0" w:firstColumn="1" w:lastColumn="0" w:noHBand="0" w:noVBand="1"/>
          </w:tblPr>
          <w:tblGrid>
            <w:gridCol w:w="3080"/>
            <w:gridCol w:w="3081"/>
            <w:gridCol w:w="3081"/>
          </w:tblGrid>
          <w:tr w:rsidR="008A55CD" w:rsidTr="008A55CD">
            <w:trPr>
              <w:cnfStyle w:val="100000000000" w:firstRow="1" w:lastRow="0" w:firstColumn="0" w:lastColumn="0" w:oddVBand="0" w:evenVBand="0" w:oddHBand="0" w:evenHBand="0" w:firstRowFirstColumn="0" w:firstRowLastColumn="0" w:lastRowFirstColumn="0" w:lastRowLastColumn="0"/>
            </w:trPr>
            <w:tc>
              <w:tcPr>
                <w:tcW w:w="3080" w:type="dxa"/>
              </w:tcPr>
              <w:p w:rsidR="00F85EB3" w:rsidRPr="007B0619" w:rsidRDefault="00757FB8" w:rsidP="00203D50">
                <w:ins w:id="169" w:author="Author">
                  <w:r>
                    <w:t>Number</w:t>
                  </w:r>
                </w:ins>
                <w:del w:id="170" w:author="Author">
                  <w:r>
                    <w:delText>Number</w:delText>
                  </w:r>
                </w:del>
              </w:p>
            </w:tc>
            <w:tc>
              <w:tcPr>
                <w:tcW w:w="3081" w:type="dxa"/>
              </w:tcPr>
              <w:p w:rsidR="00F85EB3" w:rsidRPr="007B0619" w:rsidRDefault="00757FB8" w:rsidP="00203D50">
                <w:ins w:id="171" w:author="Author">
                  <w:r>
                    <w:t>Type</w:t>
                  </w:r>
                </w:ins>
                <w:del w:id="172" w:author="Author">
                  <w:r>
                    <w:delText>Type</w:delText>
                  </w:r>
                </w:del>
              </w:p>
            </w:tc>
            <w:tc>
              <w:tcPr>
                <w:tcW w:w="3081" w:type="dxa"/>
              </w:tcPr>
              <w:p w:rsidR="00F85EB3" w:rsidRPr="007B0619" w:rsidRDefault="00757FB8" w:rsidP="00203D50">
                <w:ins w:id="173" w:author="Author">
                  <w:r>
                    <w:t>Title</w:t>
                  </w:r>
                </w:ins>
                <w:del w:id="174" w:author="Author">
                  <w:r>
                    <w:delText>Title</w:delText>
                  </w:r>
                </w:del>
              </w:p>
            </w:tc>
          </w:tr>
          <w:tr w:rsidR="008A55CD" w:rsidTr="008A55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A55CD" w:rsidRDefault="00757FB8">
                <w:r>
                  <w:t>SOP-03-24</w:t>
                </w:r>
              </w:p>
            </w:tc>
            <w:tc>
              <w:tcPr>
                <w:tcW w:w="360" w:type="dxa"/>
              </w:tcPr>
              <w:p w:rsidR="008A55CD" w:rsidRDefault="00757FB8">
                <w:r>
                  <w:t>ISMS\SOP\TRE Operations - SOP</w:t>
                </w:r>
              </w:p>
            </w:tc>
            <w:tc>
              <w:tcPr>
                <w:tcW w:w="360" w:type="dxa"/>
              </w:tcPr>
              <w:p w:rsidR="008A55CD" w:rsidRDefault="00757FB8">
                <w:r>
                  <w:t>Migrating Projects out of the TRE</w:t>
                </w:r>
              </w:p>
            </w:tc>
          </w:tr>
          <w:tr w:rsidR="008A55CD" w:rsidTr="008A55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8A55CD" w:rsidRDefault="00757FB8">
                <w:r>
                  <w:t>SOP-03-02</w:t>
                </w:r>
              </w:p>
            </w:tc>
            <w:tc>
              <w:tcPr>
                <w:tcW w:w="360" w:type="dxa"/>
              </w:tcPr>
              <w:p w:rsidR="008A55CD" w:rsidRDefault="00757FB8">
                <w:r>
                  <w:t>ISMS\SOP\TRE Operations - SOP</w:t>
                </w:r>
              </w:p>
            </w:tc>
            <w:tc>
              <w:tcPr>
                <w:tcW w:w="360" w:type="dxa"/>
              </w:tcPr>
              <w:p w:rsidR="008A55CD" w:rsidRDefault="00757FB8">
                <w:r>
                  <w:t>TRE User Manual and Agreement</w:t>
                </w:r>
              </w:p>
            </w:tc>
          </w:tr>
        </w:tbl>
        <w:p w:rsidR="00F85EB3" w:rsidRPr="002C7566" w:rsidRDefault="007215D1" w:rsidP="00203D50">
          <w:pPr>
            <w:rPr>
              <w:rFonts w:eastAsia="Times New Roman"/>
              <w:lang w:val="en-US"/>
            </w:rPr>
          </w:pPr>
        </w:p>
      </w:sdtContent>
    </w:sdt>
    <w:p w:rsidR="00F85EB3" w:rsidRDefault="00757FB8" w:rsidP="00F85EB3">
      <w:pPr>
        <w:pStyle w:val="ISMSHeading1"/>
      </w:pPr>
      <w:bookmarkStart w:id="175" w:name="_Toc256000101"/>
      <w:bookmarkStart w:id="176" w:name="_Toc256000083"/>
      <w:bookmarkStart w:id="177" w:name="_Toc256000065"/>
      <w:bookmarkStart w:id="178" w:name="_Toc256000054"/>
      <w:bookmarkStart w:id="179" w:name="_Toc256000037"/>
      <w:bookmarkStart w:id="180" w:name="_Toc256000018"/>
      <w:bookmarkStart w:id="181" w:name="_Toc481579531"/>
      <w:bookmarkStart w:id="182" w:name="_Toc498086491"/>
      <w:bookmarkStart w:id="183" w:name="_Toc498088563"/>
      <w:bookmarkStart w:id="184" w:name="_Toc524513681"/>
      <w:bookmarkStart w:id="185" w:name="_Toc1025095"/>
      <w:r w:rsidRPr="009D002B">
        <w:t>Appendices</w:t>
      </w:r>
      <w:bookmarkEnd w:id="175"/>
      <w:bookmarkEnd w:id="176"/>
      <w:bookmarkEnd w:id="177"/>
      <w:bookmarkEnd w:id="178"/>
      <w:bookmarkEnd w:id="179"/>
      <w:bookmarkEnd w:id="180"/>
      <w:bookmarkEnd w:id="181"/>
      <w:bookmarkEnd w:id="182"/>
      <w:bookmarkEnd w:id="183"/>
      <w:bookmarkEnd w:id="184"/>
      <w:bookmarkEnd w:id="185"/>
    </w:p>
    <w:p w:rsidR="002C7566" w:rsidRDefault="00757FB8" w:rsidP="00C243B9">
      <w:pPr>
        <w:pStyle w:val="ISMSNormal"/>
      </w:pPr>
      <w:r>
        <w:rPr>
          <w:lang w:val="en-GB"/>
        </w:rPr>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15D1" w:rsidRDefault="007215D1">
      <w:r>
        <w:separator/>
      </w:r>
    </w:p>
  </w:endnote>
  <w:endnote w:type="continuationSeparator" w:id="0">
    <w:p w:rsidR="007215D1" w:rsidRDefault="0072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697A" w:rsidRDefault="00721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7215D1" w:rsidP="008C17CD">
    <w:pPr>
      <w:pBdr>
        <w:bottom w:val="single" w:sz="6" w:space="1" w:color="auto"/>
      </w:pBdr>
      <w:spacing w:before="60"/>
      <w:rPr>
        <w:rFonts w:asciiTheme="minorHAnsi" w:hAnsiTheme="minorHAnsi" w:cstheme="minorHAnsi"/>
      </w:rPr>
    </w:pPr>
  </w:p>
  <w:p w:rsidR="008C17CD" w:rsidRPr="00823E00" w:rsidRDefault="00757FB8"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SOP-09-13</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TRE Access Control</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1.4</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757FB8"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A697A" w:rsidRDefault="00721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15D1" w:rsidRDefault="007215D1">
      <w:r>
        <w:separator/>
      </w:r>
    </w:p>
  </w:footnote>
  <w:footnote w:type="continuationSeparator" w:id="0">
    <w:p w:rsidR="007215D1" w:rsidRDefault="00721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7215D1"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7215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7215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FC0421"/>
    <w:multiLevelType w:val="hybridMultilevel"/>
    <w:tmpl w:val="A1582E32"/>
    <w:lvl w:ilvl="0" w:tplc="CB98092C">
      <w:start w:val="1"/>
      <w:numFmt w:val="decimal"/>
      <w:lvlText w:val="%1."/>
      <w:lvlJc w:val="left"/>
      <w:pPr>
        <w:ind w:left="360" w:hanging="360"/>
      </w:pPr>
      <w:rPr>
        <w:rFonts w:hint="default"/>
      </w:rPr>
    </w:lvl>
    <w:lvl w:ilvl="1" w:tplc="3DC63432">
      <w:start w:val="1"/>
      <w:numFmt w:val="lowerLetter"/>
      <w:lvlText w:val="%2."/>
      <w:lvlJc w:val="left"/>
      <w:pPr>
        <w:ind w:left="1080" w:hanging="360"/>
      </w:pPr>
    </w:lvl>
    <w:lvl w:ilvl="2" w:tplc="E2F08D62" w:tentative="1">
      <w:start w:val="1"/>
      <w:numFmt w:val="lowerRoman"/>
      <w:lvlText w:val="%3."/>
      <w:lvlJc w:val="right"/>
      <w:pPr>
        <w:ind w:left="1800" w:hanging="180"/>
      </w:pPr>
    </w:lvl>
    <w:lvl w:ilvl="3" w:tplc="5FBE5A04" w:tentative="1">
      <w:start w:val="1"/>
      <w:numFmt w:val="decimal"/>
      <w:lvlText w:val="%4."/>
      <w:lvlJc w:val="left"/>
      <w:pPr>
        <w:ind w:left="2520" w:hanging="360"/>
      </w:pPr>
    </w:lvl>
    <w:lvl w:ilvl="4" w:tplc="E59E8BC6" w:tentative="1">
      <w:start w:val="1"/>
      <w:numFmt w:val="lowerLetter"/>
      <w:lvlText w:val="%5."/>
      <w:lvlJc w:val="left"/>
      <w:pPr>
        <w:ind w:left="3240" w:hanging="360"/>
      </w:pPr>
    </w:lvl>
    <w:lvl w:ilvl="5" w:tplc="917EF4FC" w:tentative="1">
      <w:start w:val="1"/>
      <w:numFmt w:val="lowerRoman"/>
      <w:lvlText w:val="%6."/>
      <w:lvlJc w:val="right"/>
      <w:pPr>
        <w:ind w:left="3960" w:hanging="180"/>
      </w:pPr>
    </w:lvl>
    <w:lvl w:ilvl="6" w:tplc="F84AD98E" w:tentative="1">
      <w:start w:val="1"/>
      <w:numFmt w:val="decimal"/>
      <w:lvlText w:val="%7."/>
      <w:lvlJc w:val="left"/>
      <w:pPr>
        <w:ind w:left="4680" w:hanging="360"/>
      </w:pPr>
    </w:lvl>
    <w:lvl w:ilvl="7" w:tplc="D868A5FE" w:tentative="1">
      <w:start w:val="1"/>
      <w:numFmt w:val="lowerLetter"/>
      <w:lvlText w:val="%8."/>
      <w:lvlJc w:val="left"/>
      <w:pPr>
        <w:ind w:left="5400" w:hanging="360"/>
      </w:pPr>
    </w:lvl>
    <w:lvl w:ilvl="8" w:tplc="85A46B7C" w:tentative="1">
      <w:start w:val="1"/>
      <w:numFmt w:val="lowerRoman"/>
      <w:lvlText w:val="%9."/>
      <w:lvlJc w:val="right"/>
      <w:pPr>
        <w:ind w:left="6120" w:hanging="180"/>
      </w:pPr>
    </w:lvl>
  </w:abstractNum>
  <w:abstractNum w:abstractNumId="2" w15:restartNumberingAfterBreak="0">
    <w:nsid w:val="3B5A34E2"/>
    <w:multiLevelType w:val="hybridMultilevel"/>
    <w:tmpl w:val="C19E5E3A"/>
    <w:lvl w:ilvl="0" w:tplc="B0F425A0">
      <w:start w:val="5"/>
      <w:numFmt w:val="bullet"/>
      <w:lvlText w:val="-"/>
      <w:lvlJc w:val="left"/>
      <w:pPr>
        <w:ind w:left="720" w:hanging="360"/>
      </w:pPr>
      <w:rPr>
        <w:rFonts w:ascii="Arial" w:eastAsia="Times New Roman" w:hAnsi="Arial" w:cs="Arial" w:hint="default"/>
      </w:rPr>
    </w:lvl>
    <w:lvl w:ilvl="1" w:tplc="B1A222B8" w:tentative="1">
      <w:start w:val="1"/>
      <w:numFmt w:val="bullet"/>
      <w:lvlText w:val="o"/>
      <w:lvlJc w:val="left"/>
      <w:pPr>
        <w:ind w:left="1440" w:hanging="360"/>
      </w:pPr>
      <w:rPr>
        <w:rFonts w:ascii="Courier New" w:hAnsi="Courier New" w:cs="Courier New" w:hint="default"/>
      </w:rPr>
    </w:lvl>
    <w:lvl w:ilvl="2" w:tplc="54E0705C" w:tentative="1">
      <w:start w:val="1"/>
      <w:numFmt w:val="bullet"/>
      <w:lvlText w:val=""/>
      <w:lvlJc w:val="left"/>
      <w:pPr>
        <w:ind w:left="2160" w:hanging="360"/>
      </w:pPr>
      <w:rPr>
        <w:rFonts w:ascii="Wingdings" w:hAnsi="Wingdings" w:hint="default"/>
      </w:rPr>
    </w:lvl>
    <w:lvl w:ilvl="3" w:tplc="14F2DD44" w:tentative="1">
      <w:start w:val="1"/>
      <w:numFmt w:val="bullet"/>
      <w:lvlText w:val=""/>
      <w:lvlJc w:val="left"/>
      <w:pPr>
        <w:ind w:left="2880" w:hanging="360"/>
      </w:pPr>
      <w:rPr>
        <w:rFonts w:ascii="Symbol" w:hAnsi="Symbol" w:hint="default"/>
      </w:rPr>
    </w:lvl>
    <w:lvl w:ilvl="4" w:tplc="091270A6" w:tentative="1">
      <w:start w:val="1"/>
      <w:numFmt w:val="bullet"/>
      <w:lvlText w:val="o"/>
      <w:lvlJc w:val="left"/>
      <w:pPr>
        <w:ind w:left="3600" w:hanging="360"/>
      </w:pPr>
      <w:rPr>
        <w:rFonts w:ascii="Courier New" w:hAnsi="Courier New" w:cs="Courier New" w:hint="default"/>
      </w:rPr>
    </w:lvl>
    <w:lvl w:ilvl="5" w:tplc="008E9FAA" w:tentative="1">
      <w:start w:val="1"/>
      <w:numFmt w:val="bullet"/>
      <w:lvlText w:val=""/>
      <w:lvlJc w:val="left"/>
      <w:pPr>
        <w:ind w:left="4320" w:hanging="360"/>
      </w:pPr>
      <w:rPr>
        <w:rFonts w:ascii="Wingdings" w:hAnsi="Wingdings" w:hint="default"/>
      </w:rPr>
    </w:lvl>
    <w:lvl w:ilvl="6" w:tplc="B728209E" w:tentative="1">
      <w:start w:val="1"/>
      <w:numFmt w:val="bullet"/>
      <w:lvlText w:val=""/>
      <w:lvlJc w:val="left"/>
      <w:pPr>
        <w:ind w:left="5040" w:hanging="360"/>
      </w:pPr>
      <w:rPr>
        <w:rFonts w:ascii="Symbol" w:hAnsi="Symbol" w:hint="default"/>
      </w:rPr>
    </w:lvl>
    <w:lvl w:ilvl="7" w:tplc="C4CEACA0" w:tentative="1">
      <w:start w:val="1"/>
      <w:numFmt w:val="bullet"/>
      <w:lvlText w:val="o"/>
      <w:lvlJc w:val="left"/>
      <w:pPr>
        <w:ind w:left="5760" w:hanging="360"/>
      </w:pPr>
      <w:rPr>
        <w:rFonts w:ascii="Courier New" w:hAnsi="Courier New" w:cs="Courier New" w:hint="default"/>
      </w:rPr>
    </w:lvl>
    <w:lvl w:ilvl="8" w:tplc="F14CA220"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FE4A2302">
      <w:start w:val="1"/>
      <w:numFmt w:val="decimal"/>
      <w:pStyle w:val="Heading2"/>
      <w:lvlText w:val="%1."/>
      <w:lvlJc w:val="left"/>
      <w:pPr>
        <w:ind w:left="5760" w:hanging="360"/>
      </w:pPr>
    </w:lvl>
    <w:lvl w:ilvl="1" w:tplc="5A2A82E4" w:tentative="1">
      <w:start w:val="1"/>
      <w:numFmt w:val="lowerLetter"/>
      <w:lvlText w:val="%2."/>
      <w:lvlJc w:val="left"/>
      <w:pPr>
        <w:ind w:left="6480" w:hanging="360"/>
      </w:pPr>
    </w:lvl>
    <w:lvl w:ilvl="2" w:tplc="E23467DE" w:tentative="1">
      <w:start w:val="1"/>
      <w:numFmt w:val="lowerRoman"/>
      <w:lvlText w:val="%3."/>
      <w:lvlJc w:val="right"/>
      <w:pPr>
        <w:ind w:left="7200" w:hanging="180"/>
      </w:pPr>
    </w:lvl>
    <w:lvl w:ilvl="3" w:tplc="4F7A6FFC" w:tentative="1">
      <w:start w:val="1"/>
      <w:numFmt w:val="decimal"/>
      <w:lvlText w:val="%4."/>
      <w:lvlJc w:val="left"/>
      <w:pPr>
        <w:ind w:left="7920" w:hanging="360"/>
      </w:pPr>
    </w:lvl>
    <w:lvl w:ilvl="4" w:tplc="8ADA2EE0" w:tentative="1">
      <w:start w:val="1"/>
      <w:numFmt w:val="lowerLetter"/>
      <w:lvlText w:val="%5."/>
      <w:lvlJc w:val="left"/>
      <w:pPr>
        <w:ind w:left="8640" w:hanging="360"/>
      </w:pPr>
    </w:lvl>
    <w:lvl w:ilvl="5" w:tplc="A46E9384" w:tentative="1">
      <w:start w:val="1"/>
      <w:numFmt w:val="lowerRoman"/>
      <w:lvlText w:val="%6."/>
      <w:lvlJc w:val="right"/>
      <w:pPr>
        <w:ind w:left="9360" w:hanging="180"/>
      </w:pPr>
    </w:lvl>
    <w:lvl w:ilvl="6" w:tplc="B63463A2" w:tentative="1">
      <w:start w:val="1"/>
      <w:numFmt w:val="decimal"/>
      <w:lvlText w:val="%7."/>
      <w:lvlJc w:val="left"/>
      <w:pPr>
        <w:ind w:left="10080" w:hanging="360"/>
      </w:pPr>
    </w:lvl>
    <w:lvl w:ilvl="7" w:tplc="B968409A" w:tentative="1">
      <w:start w:val="1"/>
      <w:numFmt w:val="lowerLetter"/>
      <w:lvlText w:val="%8."/>
      <w:lvlJc w:val="left"/>
      <w:pPr>
        <w:ind w:left="10800" w:hanging="360"/>
      </w:pPr>
    </w:lvl>
    <w:lvl w:ilvl="8" w:tplc="B69E75E6" w:tentative="1">
      <w:start w:val="1"/>
      <w:numFmt w:val="lowerRoman"/>
      <w:lvlText w:val="%9."/>
      <w:lvlJc w:val="right"/>
      <w:pPr>
        <w:ind w:left="11520" w:hanging="180"/>
      </w:pPr>
    </w:lvl>
  </w:abstractNum>
  <w:abstractNum w:abstractNumId="4" w15:restartNumberingAfterBreak="0">
    <w:nsid w:val="42DE7880"/>
    <w:multiLevelType w:val="multilevel"/>
    <w:tmpl w:val="F822CEC0"/>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65572C6"/>
    <w:multiLevelType w:val="hybridMultilevel"/>
    <w:tmpl w:val="E66A2990"/>
    <w:lvl w:ilvl="0" w:tplc="1D161B2A">
      <w:start w:val="1"/>
      <w:numFmt w:val="bullet"/>
      <w:lvlText w:val=""/>
      <w:lvlJc w:val="left"/>
      <w:pPr>
        <w:ind w:left="720" w:hanging="360"/>
      </w:pPr>
      <w:rPr>
        <w:rFonts w:ascii="Symbol" w:hAnsi="Symbol" w:hint="default"/>
      </w:rPr>
    </w:lvl>
    <w:lvl w:ilvl="1" w:tplc="8E20E298" w:tentative="1">
      <w:start w:val="1"/>
      <w:numFmt w:val="bullet"/>
      <w:lvlText w:val="o"/>
      <w:lvlJc w:val="left"/>
      <w:pPr>
        <w:ind w:left="1440" w:hanging="360"/>
      </w:pPr>
      <w:rPr>
        <w:rFonts w:ascii="Courier New" w:hAnsi="Courier New" w:hint="default"/>
      </w:rPr>
    </w:lvl>
    <w:lvl w:ilvl="2" w:tplc="874CDEAE" w:tentative="1">
      <w:start w:val="1"/>
      <w:numFmt w:val="bullet"/>
      <w:lvlText w:val=""/>
      <w:lvlJc w:val="left"/>
      <w:pPr>
        <w:ind w:left="2160" w:hanging="360"/>
      </w:pPr>
      <w:rPr>
        <w:rFonts w:ascii="Wingdings" w:hAnsi="Wingdings" w:hint="default"/>
      </w:rPr>
    </w:lvl>
    <w:lvl w:ilvl="3" w:tplc="6B74989C" w:tentative="1">
      <w:start w:val="1"/>
      <w:numFmt w:val="bullet"/>
      <w:lvlText w:val=""/>
      <w:lvlJc w:val="left"/>
      <w:pPr>
        <w:ind w:left="2880" w:hanging="360"/>
      </w:pPr>
      <w:rPr>
        <w:rFonts w:ascii="Symbol" w:hAnsi="Symbol" w:hint="default"/>
      </w:rPr>
    </w:lvl>
    <w:lvl w:ilvl="4" w:tplc="15860270" w:tentative="1">
      <w:start w:val="1"/>
      <w:numFmt w:val="bullet"/>
      <w:lvlText w:val="o"/>
      <w:lvlJc w:val="left"/>
      <w:pPr>
        <w:ind w:left="3600" w:hanging="360"/>
      </w:pPr>
      <w:rPr>
        <w:rFonts w:ascii="Courier New" w:hAnsi="Courier New" w:hint="default"/>
      </w:rPr>
    </w:lvl>
    <w:lvl w:ilvl="5" w:tplc="C194BC9A" w:tentative="1">
      <w:start w:val="1"/>
      <w:numFmt w:val="bullet"/>
      <w:lvlText w:val=""/>
      <w:lvlJc w:val="left"/>
      <w:pPr>
        <w:ind w:left="4320" w:hanging="360"/>
      </w:pPr>
      <w:rPr>
        <w:rFonts w:ascii="Wingdings" w:hAnsi="Wingdings" w:hint="default"/>
      </w:rPr>
    </w:lvl>
    <w:lvl w:ilvl="6" w:tplc="DB08763E" w:tentative="1">
      <w:start w:val="1"/>
      <w:numFmt w:val="bullet"/>
      <w:lvlText w:val=""/>
      <w:lvlJc w:val="left"/>
      <w:pPr>
        <w:ind w:left="5040" w:hanging="360"/>
      </w:pPr>
      <w:rPr>
        <w:rFonts w:ascii="Symbol" w:hAnsi="Symbol" w:hint="default"/>
      </w:rPr>
    </w:lvl>
    <w:lvl w:ilvl="7" w:tplc="BD529A1C" w:tentative="1">
      <w:start w:val="1"/>
      <w:numFmt w:val="bullet"/>
      <w:lvlText w:val="o"/>
      <w:lvlJc w:val="left"/>
      <w:pPr>
        <w:ind w:left="5760" w:hanging="360"/>
      </w:pPr>
      <w:rPr>
        <w:rFonts w:ascii="Courier New" w:hAnsi="Courier New" w:hint="default"/>
      </w:rPr>
    </w:lvl>
    <w:lvl w:ilvl="8" w:tplc="95DA63FC"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B4887336">
      <w:start w:val="3"/>
      <w:numFmt w:val="bullet"/>
      <w:lvlText w:val="-"/>
      <w:lvlJc w:val="left"/>
      <w:pPr>
        <w:ind w:left="720" w:hanging="360"/>
      </w:pPr>
      <w:rPr>
        <w:rFonts w:ascii="Arial" w:eastAsia="Times New Roman" w:hAnsi="Arial" w:cs="Arial" w:hint="default"/>
      </w:rPr>
    </w:lvl>
    <w:lvl w:ilvl="1" w:tplc="5D527B16" w:tentative="1">
      <w:start w:val="1"/>
      <w:numFmt w:val="bullet"/>
      <w:lvlText w:val="o"/>
      <w:lvlJc w:val="left"/>
      <w:pPr>
        <w:ind w:left="1440" w:hanging="360"/>
      </w:pPr>
      <w:rPr>
        <w:rFonts w:ascii="Courier New" w:hAnsi="Courier New" w:cs="Courier New" w:hint="default"/>
      </w:rPr>
    </w:lvl>
    <w:lvl w:ilvl="2" w:tplc="9586B552" w:tentative="1">
      <w:start w:val="1"/>
      <w:numFmt w:val="bullet"/>
      <w:lvlText w:val=""/>
      <w:lvlJc w:val="left"/>
      <w:pPr>
        <w:ind w:left="2160" w:hanging="360"/>
      </w:pPr>
      <w:rPr>
        <w:rFonts w:ascii="Wingdings" w:hAnsi="Wingdings" w:hint="default"/>
      </w:rPr>
    </w:lvl>
    <w:lvl w:ilvl="3" w:tplc="B6EE4E3C" w:tentative="1">
      <w:start w:val="1"/>
      <w:numFmt w:val="bullet"/>
      <w:lvlText w:val=""/>
      <w:lvlJc w:val="left"/>
      <w:pPr>
        <w:ind w:left="2880" w:hanging="360"/>
      </w:pPr>
      <w:rPr>
        <w:rFonts w:ascii="Symbol" w:hAnsi="Symbol" w:hint="default"/>
      </w:rPr>
    </w:lvl>
    <w:lvl w:ilvl="4" w:tplc="C3FE7BCA" w:tentative="1">
      <w:start w:val="1"/>
      <w:numFmt w:val="bullet"/>
      <w:lvlText w:val="o"/>
      <w:lvlJc w:val="left"/>
      <w:pPr>
        <w:ind w:left="3600" w:hanging="360"/>
      </w:pPr>
      <w:rPr>
        <w:rFonts w:ascii="Courier New" w:hAnsi="Courier New" w:cs="Courier New" w:hint="default"/>
      </w:rPr>
    </w:lvl>
    <w:lvl w:ilvl="5" w:tplc="63147DC8" w:tentative="1">
      <w:start w:val="1"/>
      <w:numFmt w:val="bullet"/>
      <w:lvlText w:val=""/>
      <w:lvlJc w:val="left"/>
      <w:pPr>
        <w:ind w:left="4320" w:hanging="360"/>
      </w:pPr>
      <w:rPr>
        <w:rFonts w:ascii="Wingdings" w:hAnsi="Wingdings" w:hint="default"/>
      </w:rPr>
    </w:lvl>
    <w:lvl w:ilvl="6" w:tplc="F19C79A4" w:tentative="1">
      <w:start w:val="1"/>
      <w:numFmt w:val="bullet"/>
      <w:lvlText w:val=""/>
      <w:lvlJc w:val="left"/>
      <w:pPr>
        <w:ind w:left="5040" w:hanging="360"/>
      </w:pPr>
      <w:rPr>
        <w:rFonts w:ascii="Symbol" w:hAnsi="Symbol" w:hint="default"/>
      </w:rPr>
    </w:lvl>
    <w:lvl w:ilvl="7" w:tplc="1F44EEE2" w:tentative="1">
      <w:start w:val="1"/>
      <w:numFmt w:val="bullet"/>
      <w:lvlText w:val="o"/>
      <w:lvlJc w:val="left"/>
      <w:pPr>
        <w:ind w:left="5760" w:hanging="360"/>
      </w:pPr>
      <w:rPr>
        <w:rFonts w:ascii="Courier New" w:hAnsi="Courier New" w:cs="Courier New" w:hint="default"/>
      </w:rPr>
    </w:lvl>
    <w:lvl w:ilvl="8" w:tplc="0352AB0A"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1012D306">
      <w:start w:val="3"/>
      <w:numFmt w:val="bullet"/>
      <w:pStyle w:val="ListParagraph"/>
      <w:lvlText w:val="-"/>
      <w:lvlJc w:val="left"/>
      <w:pPr>
        <w:ind w:left="720" w:hanging="360"/>
      </w:pPr>
      <w:rPr>
        <w:rFonts w:ascii="Arial" w:eastAsia="Times New Roman" w:hAnsi="Arial" w:cs="Arial" w:hint="default"/>
      </w:rPr>
    </w:lvl>
    <w:lvl w:ilvl="1" w:tplc="4F1AEDB6" w:tentative="1">
      <w:start w:val="1"/>
      <w:numFmt w:val="bullet"/>
      <w:lvlText w:val="o"/>
      <w:lvlJc w:val="left"/>
      <w:pPr>
        <w:ind w:left="1440" w:hanging="360"/>
      </w:pPr>
      <w:rPr>
        <w:rFonts w:ascii="Courier New" w:hAnsi="Courier New" w:cs="Courier New" w:hint="default"/>
      </w:rPr>
    </w:lvl>
    <w:lvl w:ilvl="2" w:tplc="0A1AD968" w:tentative="1">
      <w:start w:val="1"/>
      <w:numFmt w:val="bullet"/>
      <w:lvlText w:val=""/>
      <w:lvlJc w:val="left"/>
      <w:pPr>
        <w:ind w:left="2160" w:hanging="360"/>
      </w:pPr>
      <w:rPr>
        <w:rFonts w:ascii="Wingdings" w:hAnsi="Wingdings" w:hint="default"/>
      </w:rPr>
    </w:lvl>
    <w:lvl w:ilvl="3" w:tplc="E3A83710" w:tentative="1">
      <w:start w:val="1"/>
      <w:numFmt w:val="bullet"/>
      <w:lvlText w:val=""/>
      <w:lvlJc w:val="left"/>
      <w:pPr>
        <w:ind w:left="2880" w:hanging="360"/>
      </w:pPr>
      <w:rPr>
        <w:rFonts w:ascii="Symbol" w:hAnsi="Symbol" w:hint="default"/>
      </w:rPr>
    </w:lvl>
    <w:lvl w:ilvl="4" w:tplc="E8AE08F2" w:tentative="1">
      <w:start w:val="1"/>
      <w:numFmt w:val="bullet"/>
      <w:lvlText w:val="o"/>
      <w:lvlJc w:val="left"/>
      <w:pPr>
        <w:ind w:left="3600" w:hanging="360"/>
      </w:pPr>
      <w:rPr>
        <w:rFonts w:ascii="Courier New" w:hAnsi="Courier New" w:cs="Courier New" w:hint="default"/>
      </w:rPr>
    </w:lvl>
    <w:lvl w:ilvl="5" w:tplc="943C4032" w:tentative="1">
      <w:start w:val="1"/>
      <w:numFmt w:val="bullet"/>
      <w:lvlText w:val=""/>
      <w:lvlJc w:val="left"/>
      <w:pPr>
        <w:ind w:left="4320" w:hanging="360"/>
      </w:pPr>
      <w:rPr>
        <w:rFonts w:ascii="Wingdings" w:hAnsi="Wingdings" w:hint="default"/>
      </w:rPr>
    </w:lvl>
    <w:lvl w:ilvl="6" w:tplc="30C2068C" w:tentative="1">
      <w:start w:val="1"/>
      <w:numFmt w:val="bullet"/>
      <w:lvlText w:val=""/>
      <w:lvlJc w:val="left"/>
      <w:pPr>
        <w:ind w:left="5040" w:hanging="360"/>
      </w:pPr>
      <w:rPr>
        <w:rFonts w:ascii="Symbol" w:hAnsi="Symbol" w:hint="default"/>
      </w:rPr>
    </w:lvl>
    <w:lvl w:ilvl="7" w:tplc="96BE6A7A" w:tentative="1">
      <w:start w:val="1"/>
      <w:numFmt w:val="bullet"/>
      <w:lvlText w:val="o"/>
      <w:lvlJc w:val="left"/>
      <w:pPr>
        <w:ind w:left="5760" w:hanging="360"/>
      </w:pPr>
      <w:rPr>
        <w:rFonts w:ascii="Courier New" w:hAnsi="Courier New" w:cs="Courier New" w:hint="default"/>
      </w:rPr>
    </w:lvl>
    <w:lvl w:ilvl="8" w:tplc="3074556A" w:tentative="1">
      <w:start w:val="1"/>
      <w:numFmt w:val="bullet"/>
      <w:lvlText w:val=""/>
      <w:lvlJc w:val="left"/>
      <w:pPr>
        <w:ind w:left="6480" w:hanging="360"/>
      </w:pPr>
      <w:rPr>
        <w:rFonts w:ascii="Wingdings" w:hAnsi="Wingdings" w:hint="default"/>
      </w:rPr>
    </w:lvl>
  </w:abstractNum>
  <w:abstractNum w:abstractNumId="8" w15:restartNumberingAfterBreak="0">
    <w:nsid w:val="574A6E3F"/>
    <w:multiLevelType w:val="hybridMultilevel"/>
    <w:tmpl w:val="EDD6EE40"/>
    <w:lvl w:ilvl="0" w:tplc="6CB833F2">
      <w:start w:val="1"/>
      <w:numFmt w:val="decimal"/>
      <w:lvlText w:val="%1."/>
      <w:lvlJc w:val="left"/>
      <w:pPr>
        <w:ind w:left="360" w:hanging="360"/>
      </w:pPr>
      <w:rPr>
        <w:rFonts w:hint="default"/>
      </w:rPr>
    </w:lvl>
    <w:lvl w:ilvl="1" w:tplc="13AC1206">
      <w:start w:val="1"/>
      <w:numFmt w:val="lowerLetter"/>
      <w:lvlText w:val="%2."/>
      <w:lvlJc w:val="left"/>
      <w:pPr>
        <w:ind w:left="1080" w:hanging="360"/>
      </w:pPr>
    </w:lvl>
    <w:lvl w:ilvl="2" w:tplc="CDE43294" w:tentative="1">
      <w:start w:val="1"/>
      <w:numFmt w:val="lowerRoman"/>
      <w:lvlText w:val="%3."/>
      <w:lvlJc w:val="right"/>
      <w:pPr>
        <w:ind w:left="1800" w:hanging="180"/>
      </w:pPr>
    </w:lvl>
    <w:lvl w:ilvl="3" w:tplc="E9B8C84A" w:tentative="1">
      <w:start w:val="1"/>
      <w:numFmt w:val="decimal"/>
      <w:lvlText w:val="%4."/>
      <w:lvlJc w:val="left"/>
      <w:pPr>
        <w:ind w:left="2520" w:hanging="360"/>
      </w:pPr>
    </w:lvl>
    <w:lvl w:ilvl="4" w:tplc="4F665254" w:tentative="1">
      <w:start w:val="1"/>
      <w:numFmt w:val="lowerLetter"/>
      <w:lvlText w:val="%5."/>
      <w:lvlJc w:val="left"/>
      <w:pPr>
        <w:ind w:left="3240" w:hanging="360"/>
      </w:pPr>
    </w:lvl>
    <w:lvl w:ilvl="5" w:tplc="CBF4DD22" w:tentative="1">
      <w:start w:val="1"/>
      <w:numFmt w:val="lowerRoman"/>
      <w:lvlText w:val="%6."/>
      <w:lvlJc w:val="right"/>
      <w:pPr>
        <w:ind w:left="3960" w:hanging="180"/>
      </w:pPr>
    </w:lvl>
    <w:lvl w:ilvl="6" w:tplc="1FC40D12" w:tentative="1">
      <w:start w:val="1"/>
      <w:numFmt w:val="decimal"/>
      <w:lvlText w:val="%7."/>
      <w:lvlJc w:val="left"/>
      <w:pPr>
        <w:ind w:left="4680" w:hanging="360"/>
      </w:pPr>
    </w:lvl>
    <w:lvl w:ilvl="7" w:tplc="C8C0F90C" w:tentative="1">
      <w:start w:val="1"/>
      <w:numFmt w:val="lowerLetter"/>
      <w:lvlText w:val="%8."/>
      <w:lvlJc w:val="left"/>
      <w:pPr>
        <w:ind w:left="5400" w:hanging="360"/>
      </w:pPr>
    </w:lvl>
    <w:lvl w:ilvl="8" w:tplc="FCD87784" w:tentative="1">
      <w:start w:val="1"/>
      <w:numFmt w:val="lowerRoman"/>
      <w:lvlText w:val="%9."/>
      <w:lvlJc w:val="right"/>
      <w:pPr>
        <w:ind w:left="6120" w:hanging="180"/>
      </w:pPr>
    </w:lvl>
  </w:abstractNum>
  <w:abstractNum w:abstractNumId="9" w15:restartNumberingAfterBreak="0">
    <w:nsid w:val="5DD73E50"/>
    <w:multiLevelType w:val="hybridMultilevel"/>
    <w:tmpl w:val="E43C8A0A"/>
    <w:lvl w:ilvl="0" w:tplc="13FACCF6">
      <w:start w:val="1"/>
      <w:numFmt w:val="decimal"/>
      <w:lvlText w:val="%1."/>
      <w:lvlJc w:val="left"/>
      <w:pPr>
        <w:ind w:left="720" w:hanging="360"/>
      </w:pPr>
      <w:rPr>
        <w:rFonts w:hint="default"/>
      </w:rPr>
    </w:lvl>
    <w:lvl w:ilvl="1" w:tplc="9DB01362" w:tentative="1">
      <w:start w:val="1"/>
      <w:numFmt w:val="lowerLetter"/>
      <w:lvlText w:val="%2."/>
      <w:lvlJc w:val="left"/>
      <w:pPr>
        <w:ind w:left="1440" w:hanging="360"/>
      </w:pPr>
    </w:lvl>
    <w:lvl w:ilvl="2" w:tplc="FED8545C" w:tentative="1">
      <w:start w:val="1"/>
      <w:numFmt w:val="lowerRoman"/>
      <w:lvlText w:val="%3."/>
      <w:lvlJc w:val="right"/>
      <w:pPr>
        <w:ind w:left="2160" w:hanging="180"/>
      </w:pPr>
    </w:lvl>
    <w:lvl w:ilvl="3" w:tplc="DE701052" w:tentative="1">
      <w:start w:val="1"/>
      <w:numFmt w:val="decimal"/>
      <w:lvlText w:val="%4."/>
      <w:lvlJc w:val="left"/>
      <w:pPr>
        <w:ind w:left="2880" w:hanging="360"/>
      </w:pPr>
    </w:lvl>
    <w:lvl w:ilvl="4" w:tplc="65DC107A" w:tentative="1">
      <w:start w:val="1"/>
      <w:numFmt w:val="lowerLetter"/>
      <w:lvlText w:val="%5."/>
      <w:lvlJc w:val="left"/>
      <w:pPr>
        <w:ind w:left="3600" w:hanging="360"/>
      </w:pPr>
    </w:lvl>
    <w:lvl w:ilvl="5" w:tplc="9B4065EE" w:tentative="1">
      <w:start w:val="1"/>
      <w:numFmt w:val="lowerRoman"/>
      <w:lvlText w:val="%6."/>
      <w:lvlJc w:val="right"/>
      <w:pPr>
        <w:ind w:left="4320" w:hanging="180"/>
      </w:pPr>
    </w:lvl>
    <w:lvl w:ilvl="6" w:tplc="F2F666CA" w:tentative="1">
      <w:start w:val="1"/>
      <w:numFmt w:val="decimal"/>
      <w:lvlText w:val="%7."/>
      <w:lvlJc w:val="left"/>
      <w:pPr>
        <w:ind w:left="5040" w:hanging="360"/>
      </w:pPr>
    </w:lvl>
    <w:lvl w:ilvl="7" w:tplc="C3C86844" w:tentative="1">
      <w:start w:val="1"/>
      <w:numFmt w:val="lowerLetter"/>
      <w:lvlText w:val="%8."/>
      <w:lvlJc w:val="left"/>
      <w:pPr>
        <w:ind w:left="5760" w:hanging="360"/>
      </w:pPr>
    </w:lvl>
    <w:lvl w:ilvl="8" w:tplc="7D083DA6" w:tentative="1">
      <w:start w:val="1"/>
      <w:numFmt w:val="lowerRoman"/>
      <w:lvlText w:val="%9."/>
      <w:lvlJc w:val="right"/>
      <w:pPr>
        <w:ind w:left="6480" w:hanging="180"/>
      </w:pPr>
    </w:lvl>
  </w:abstractNum>
  <w:abstractNum w:abstractNumId="10" w15:restartNumberingAfterBreak="0">
    <w:nsid w:val="787E41E8"/>
    <w:multiLevelType w:val="hybridMultilevel"/>
    <w:tmpl w:val="5BBEDE86"/>
    <w:lvl w:ilvl="0" w:tplc="37566944">
      <w:start w:val="1"/>
      <w:numFmt w:val="decimal"/>
      <w:lvlText w:val="%1."/>
      <w:lvlJc w:val="left"/>
      <w:pPr>
        <w:ind w:left="4680" w:hanging="360"/>
      </w:pPr>
    </w:lvl>
    <w:lvl w:ilvl="1" w:tplc="CBB46020" w:tentative="1">
      <w:start w:val="1"/>
      <w:numFmt w:val="lowerLetter"/>
      <w:lvlText w:val="%2."/>
      <w:lvlJc w:val="left"/>
      <w:pPr>
        <w:ind w:left="5400" w:hanging="360"/>
      </w:pPr>
    </w:lvl>
    <w:lvl w:ilvl="2" w:tplc="3940B586" w:tentative="1">
      <w:start w:val="1"/>
      <w:numFmt w:val="lowerRoman"/>
      <w:lvlText w:val="%3."/>
      <w:lvlJc w:val="right"/>
      <w:pPr>
        <w:ind w:left="6120" w:hanging="180"/>
      </w:pPr>
    </w:lvl>
    <w:lvl w:ilvl="3" w:tplc="4FC256D0" w:tentative="1">
      <w:start w:val="1"/>
      <w:numFmt w:val="decimal"/>
      <w:lvlText w:val="%4."/>
      <w:lvlJc w:val="left"/>
      <w:pPr>
        <w:ind w:left="6840" w:hanging="360"/>
      </w:pPr>
    </w:lvl>
    <w:lvl w:ilvl="4" w:tplc="F9D04C8A" w:tentative="1">
      <w:start w:val="1"/>
      <w:numFmt w:val="lowerLetter"/>
      <w:lvlText w:val="%5."/>
      <w:lvlJc w:val="left"/>
      <w:pPr>
        <w:ind w:left="7560" w:hanging="360"/>
      </w:pPr>
    </w:lvl>
    <w:lvl w:ilvl="5" w:tplc="C93454EE" w:tentative="1">
      <w:start w:val="1"/>
      <w:numFmt w:val="lowerRoman"/>
      <w:lvlText w:val="%6."/>
      <w:lvlJc w:val="right"/>
      <w:pPr>
        <w:ind w:left="8280" w:hanging="180"/>
      </w:pPr>
    </w:lvl>
    <w:lvl w:ilvl="6" w:tplc="B4687B72" w:tentative="1">
      <w:start w:val="1"/>
      <w:numFmt w:val="decimal"/>
      <w:lvlText w:val="%7."/>
      <w:lvlJc w:val="left"/>
      <w:pPr>
        <w:ind w:left="9000" w:hanging="360"/>
      </w:pPr>
    </w:lvl>
    <w:lvl w:ilvl="7" w:tplc="4688281E" w:tentative="1">
      <w:start w:val="1"/>
      <w:numFmt w:val="lowerLetter"/>
      <w:lvlText w:val="%8."/>
      <w:lvlJc w:val="left"/>
      <w:pPr>
        <w:ind w:left="9720" w:hanging="360"/>
      </w:pPr>
    </w:lvl>
    <w:lvl w:ilvl="8" w:tplc="5BAC4FC0" w:tentative="1">
      <w:start w:val="1"/>
      <w:numFmt w:val="lowerRoman"/>
      <w:lvlText w:val="%9."/>
      <w:lvlJc w:val="right"/>
      <w:pPr>
        <w:ind w:left="10440" w:hanging="180"/>
      </w:pPr>
    </w:lvl>
  </w:abstractNum>
  <w:num w:numId="1">
    <w:abstractNumId w:val="0"/>
  </w:num>
  <w:num w:numId="2">
    <w:abstractNumId w:val="3"/>
  </w:num>
  <w:num w:numId="3">
    <w:abstractNumId w:val="10"/>
  </w:num>
  <w:num w:numId="4">
    <w:abstractNumId w:val="5"/>
  </w:num>
  <w:num w:numId="5">
    <w:abstractNumId w:val="6"/>
  </w:num>
  <w:num w:numId="6">
    <w:abstractNumId w:val="2"/>
  </w:num>
  <w:num w:numId="7">
    <w:abstractNumId w:val="7"/>
  </w:num>
  <w:num w:numId="8">
    <w:abstractNumId w:val="1"/>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5:00"/>
    <w:docVar w:name="InternalQPulse_CurrentUserName" w:val="Document Management Process Owner,  "/>
    <w:docVar w:name="InternalQPulse_DatabaseAlias" w:val="Default"/>
    <w:docVar w:name="InternalQPulse_DocActiveDate" w:val="07/06/2019"/>
    <w:docVar w:name="InternalQPulse_DocAuthor" w:val="TRE Infrastructure and Security Management Process Owner,  "/>
    <w:docVar w:name="InternalQPulse_DocChangeDetails" w:val="Updates related to managed and unmanaged projects"/>
    <w:docVar w:name="InternalQPulse_DocNumber" w:val="SOP-09-13"/>
    <w:docVar w:name="InternalQPulse_DocOwner" w:val="TRE Infrastructure and Security Management Process Owner,  "/>
    <w:docVar w:name="InternalQPulse_DocReviewDate" w:val="09/11/2019"/>
    <w:docVar w:name="InternalQPulse_DocRevisionNumber" w:val="1.4"/>
    <w:docVar w:name="InternalQPulse_DocStatus" w:val="Active"/>
    <w:docVar w:name="InternalQPulse_DocTitle" w:val="TRE Access Control"/>
    <w:docVar w:name="InternalQPulse_DocType" w:val="ISMS\SOP\TRE System Administration - SOP"/>
    <w:docVar w:name="InternalQPulse_LanguageID" w:val="0"/>
    <w:docVar w:name="QPulse_CurrentDateTime" w:val="19/03/2020 17:55:00"/>
    <w:docVar w:name="QPulse_CurrentUserName" w:val="Document Management Process Owner,  "/>
    <w:docVar w:name="QPulse_DatabaseAlias" w:val="Default"/>
    <w:docVar w:name="QPulse_DocActiveDate" w:val="07/06/2019"/>
    <w:docVar w:name="QPulse_DocAuthor" w:val="TRE Infrastructure and Security Management Process Owner,  "/>
    <w:docVar w:name="QPulse_DocChangeDetails" w:val="Updates related to managed and unmanaged projects"/>
    <w:docVar w:name="QPulse_DocLastReviewDate" w:val="&lt;QPulse_DocLastReviewDate&gt;"/>
    <w:docVar w:name="QPulse_DocLastReviewDetails" w:val="&lt;QPulse_DocLastReviewDetails&gt;"/>
    <w:docVar w:name="QPulse_DocLastReviewOwner" w:val="&lt;QPulse_DocLastReviewOwner&gt;"/>
    <w:docVar w:name="QPulse_DocNumber" w:val="SOP-09-13"/>
    <w:docVar w:name="QPulse_DocOwner" w:val="TRE Infrastructure and Security Management Process Owner,  "/>
    <w:docVar w:name="QPulse_DocReviewDate" w:val="09/11/2019"/>
    <w:docVar w:name="QPulse_DocRevisionNumber" w:val="1.4"/>
    <w:docVar w:name="QPulse_DocStatus" w:val="Active"/>
    <w:docVar w:name="QPulse_DocTitle" w:val="TRE Access Control"/>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64c6cd7c-c53b-4999-89f1-0a61fb14554e"/>
  </w:docVars>
  <w:rsids>
    <w:rsidRoot w:val="008A55CD"/>
    <w:rsid w:val="00501030"/>
    <w:rsid w:val="007215D1"/>
    <w:rsid w:val="00757FB8"/>
    <w:rsid w:val="008A55CD"/>
    <w:rsid w:val="00AF0F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TOC4">
    <w:name w:val="toc 4"/>
    <w:basedOn w:val="Normal"/>
    <w:next w:val="Normal"/>
    <w:autoRedefine/>
    <w:uiPriority w:val="39"/>
    <w:unhideWhenUsed/>
    <w:rsid w:val="00F85EB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4FBF0-F371-BD41-8058-F8B3558D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2020-04-17T14:31:00Z</dcterms:modified>
</cp:coreProperties>
</file>